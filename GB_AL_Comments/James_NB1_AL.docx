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3C9FA" w14:textId="77777777" w:rsidR="000378EF" w:rsidRPr="000378EF" w:rsidRDefault="000378EF" w:rsidP="000378EF">
      <w:pPr>
        <w:spacing w:before="100" w:beforeAutospacing="1" w:after="100" w:afterAutospacing="1"/>
        <w:outlineLvl w:val="0"/>
        <w:rPr>
          <w:rFonts w:ascii="var(--jp-content-font-family)" w:eastAsia="Times New Roman" w:hAnsi="var(--jp-content-font-family)" w:cs="Segoe UI"/>
          <w:b/>
          <w:bCs/>
          <w:color w:val="000000"/>
          <w:kern w:val="36"/>
          <w:sz w:val="48"/>
          <w:szCs w:val="48"/>
          <w:lang w:eastAsia="en-GB"/>
          <w14:ligatures w14:val="none"/>
        </w:rPr>
      </w:pPr>
      <w:r w:rsidRPr="000378EF">
        <w:rPr>
          <w:rFonts w:ascii="var(--jp-content-font-family)" w:eastAsia="Times New Roman" w:hAnsi="var(--jp-content-font-family)" w:cs="Segoe UI"/>
          <w:b/>
          <w:bCs/>
          <w:color w:val="000000"/>
          <w:kern w:val="36"/>
          <w:sz w:val="48"/>
          <w:szCs w:val="48"/>
          <w:lang w:eastAsia="en-GB"/>
          <w14:ligatures w14:val="none"/>
        </w:rPr>
        <w:t>Separating Mouse and Human Antibody Sequences using Protein Encoding and Machine Learning Classifiers</w:t>
      </w:r>
    </w:p>
    <w:p w14:paraId="662826FA" w14:textId="77777777" w:rsidR="000378EF" w:rsidRPr="000378EF" w:rsidRDefault="000378EF" w:rsidP="000378EF">
      <w:pPr>
        <w:jc w:val="right"/>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color w:val="000000"/>
          <w:kern w:val="0"/>
          <w:sz w:val="21"/>
          <w:szCs w:val="21"/>
          <w:lang w:eastAsia="en-GB"/>
          <w14:ligatures w14:val="none"/>
        </w:rPr>
        <w:t>[ ]:</w:t>
      </w:r>
    </w:p>
    <w:p w14:paraId="2D6C36A3"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2B78E1AF" w14:textId="77777777" w:rsidR="000378EF" w:rsidRPr="000378EF" w:rsidRDefault="000378EF" w:rsidP="000378EF">
      <w:pPr>
        <w:spacing w:before="100" w:beforeAutospacing="1" w:after="100" w:afterAutospacing="1"/>
        <w:outlineLvl w:val="2"/>
        <w:rPr>
          <w:rFonts w:ascii="var(--jp-content-font-family)" w:eastAsia="Times New Roman" w:hAnsi="var(--jp-content-font-family)" w:cs="Segoe UI"/>
          <w:b/>
          <w:bCs/>
          <w:color w:val="000000"/>
          <w:kern w:val="0"/>
          <w:sz w:val="27"/>
          <w:szCs w:val="27"/>
          <w:lang w:eastAsia="en-GB"/>
          <w14:ligatures w14:val="none"/>
        </w:rPr>
      </w:pPr>
      <w:r w:rsidRPr="000378EF">
        <w:rPr>
          <w:rFonts w:ascii="var(--jp-content-font-family)" w:eastAsia="Times New Roman" w:hAnsi="var(--jp-content-font-family)" w:cs="Segoe UI"/>
          <w:b/>
          <w:bCs/>
          <w:color w:val="000000"/>
          <w:kern w:val="0"/>
          <w:sz w:val="27"/>
          <w:szCs w:val="27"/>
          <w:lang w:eastAsia="en-GB"/>
          <w14:ligatures w14:val="none"/>
        </w:rPr>
        <w:t>Questions:</w:t>
      </w:r>
    </w:p>
    <w:p w14:paraId="5776C194" w14:textId="77777777" w:rsidR="000378EF" w:rsidRPr="000378EF" w:rsidRDefault="000378EF" w:rsidP="000378EF">
      <w:pPr>
        <w:numPr>
          <w:ilvl w:val="0"/>
          <w:numId w:val="3"/>
        </w:numPr>
        <w:spacing w:after="24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How can we train a machine learning classifier to tell apart two groups of protein sequences?</w:t>
      </w:r>
    </w:p>
    <w:p w14:paraId="01ED1DCA" w14:textId="54AA19F1" w:rsidR="000378EF" w:rsidRPr="000378EF" w:rsidRDefault="000378EF" w:rsidP="000378EF">
      <w:pPr>
        <w:numPr>
          <w:ilvl w:val="0"/>
          <w:numId w:val="3"/>
        </w:numPr>
        <w:spacing w:after="24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 xml:space="preserve">How </w:t>
      </w:r>
      <w:del w:id="0" w:author="Lee, Adam" w:date="2024-03-13T11:31:00Z">
        <w:r w:rsidRPr="000378EF" w:rsidDel="00117695">
          <w:rPr>
            <w:rFonts w:ascii="var(--jp-content-font-family)" w:eastAsia="Times New Roman" w:hAnsi="var(--jp-content-font-family)" w:cs="Segoe UI"/>
            <w:color w:val="000000"/>
            <w:kern w:val="0"/>
            <w:sz w:val="21"/>
            <w:szCs w:val="21"/>
            <w:lang w:eastAsia="en-GB"/>
            <w14:ligatures w14:val="none"/>
          </w:rPr>
          <w:delText xml:space="preserve">may </w:delText>
        </w:r>
      </w:del>
      <w:ins w:id="1" w:author="Lee, Adam" w:date="2024-03-13T11:31:00Z">
        <w:r w:rsidR="00117695">
          <w:rPr>
            <w:rFonts w:ascii="var(--jp-content-font-family)" w:eastAsia="Times New Roman" w:hAnsi="var(--jp-content-font-family)" w:cs="Segoe UI"/>
            <w:color w:val="000000"/>
            <w:kern w:val="0"/>
            <w:sz w:val="21"/>
            <w:szCs w:val="21"/>
            <w:lang w:eastAsia="en-GB"/>
            <w14:ligatures w14:val="none"/>
          </w:rPr>
          <w:t>can</w:t>
        </w:r>
        <w:r w:rsidR="00117695" w:rsidRPr="000378EF">
          <w:rPr>
            <w:rFonts w:ascii="var(--jp-content-font-family)" w:eastAsia="Times New Roman" w:hAnsi="var(--jp-content-font-family)" w:cs="Segoe UI"/>
            <w:color w:val="000000"/>
            <w:kern w:val="0"/>
            <w:sz w:val="21"/>
            <w:szCs w:val="21"/>
            <w:lang w:eastAsia="en-GB"/>
            <w14:ligatures w14:val="none"/>
          </w:rPr>
          <w:t xml:space="preserve"> </w:t>
        </w:r>
      </w:ins>
      <w:r w:rsidRPr="000378EF">
        <w:rPr>
          <w:rFonts w:ascii="var(--jp-content-font-family)" w:eastAsia="Times New Roman" w:hAnsi="var(--jp-content-font-family)" w:cs="Segoe UI"/>
          <w:color w:val="000000"/>
          <w:kern w:val="0"/>
          <w:sz w:val="21"/>
          <w:szCs w:val="21"/>
          <w:lang w:eastAsia="en-GB"/>
          <w14:ligatures w14:val="none"/>
        </w:rPr>
        <w:t>we check for overfitting in a trained machine learning classifier?</w:t>
      </w:r>
    </w:p>
    <w:p w14:paraId="009C8BC1" w14:textId="77777777" w:rsidR="000378EF" w:rsidRPr="000378EF" w:rsidRDefault="000378EF" w:rsidP="000378EF">
      <w:pPr>
        <w:spacing w:before="100" w:beforeAutospacing="1" w:after="100" w:afterAutospacing="1"/>
        <w:outlineLvl w:val="2"/>
        <w:rPr>
          <w:rFonts w:ascii="var(--jp-content-font-family)" w:eastAsia="Times New Roman" w:hAnsi="var(--jp-content-font-family)" w:cs="Segoe UI"/>
          <w:b/>
          <w:bCs/>
          <w:color w:val="000000"/>
          <w:kern w:val="0"/>
          <w:sz w:val="27"/>
          <w:szCs w:val="27"/>
          <w:lang w:eastAsia="en-GB"/>
          <w14:ligatures w14:val="none"/>
        </w:rPr>
      </w:pPr>
      <w:r w:rsidRPr="000378EF">
        <w:rPr>
          <w:rFonts w:ascii="var(--jp-content-font-family)" w:eastAsia="Times New Roman" w:hAnsi="var(--jp-content-font-family)" w:cs="Segoe UI"/>
          <w:b/>
          <w:bCs/>
          <w:color w:val="000000"/>
          <w:kern w:val="0"/>
          <w:sz w:val="27"/>
          <w:szCs w:val="27"/>
          <w:lang w:eastAsia="en-GB"/>
          <w14:ligatures w14:val="none"/>
        </w:rPr>
        <w:t>Objectives:</w:t>
      </w:r>
    </w:p>
    <w:p w14:paraId="10AA1587" w14:textId="65DBD8FC" w:rsidR="000378EF" w:rsidRPr="000378EF" w:rsidRDefault="000378EF" w:rsidP="000378EF">
      <w:pPr>
        <w:numPr>
          <w:ilvl w:val="0"/>
          <w:numId w:val="4"/>
        </w:numPr>
        <w:spacing w:after="240"/>
        <w:rPr>
          <w:rFonts w:ascii="var(--jp-content-font-family)" w:eastAsia="Times New Roman" w:hAnsi="var(--jp-content-font-family)" w:cs="Segoe UI"/>
          <w:color w:val="000000"/>
          <w:kern w:val="0"/>
          <w:sz w:val="21"/>
          <w:szCs w:val="21"/>
          <w:lang w:eastAsia="en-GB"/>
          <w14:ligatures w14:val="none"/>
        </w:rPr>
      </w:pPr>
      <w:del w:id="2" w:author="Lee, Adam" w:date="2024-03-13T11:32:00Z">
        <w:r w:rsidRPr="000378EF" w:rsidDel="00117695">
          <w:rPr>
            <w:rFonts w:ascii="var(--jp-content-font-family)" w:eastAsia="Times New Roman" w:hAnsi="var(--jp-content-font-family)" w:cs="Segoe UI"/>
            <w:color w:val="000000"/>
            <w:kern w:val="0"/>
            <w:sz w:val="21"/>
            <w:szCs w:val="21"/>
            <w:lang w:eastAsia="en-GB"/>
            <w14:ligatures w14:val="none"/>
          </w:rPr>
          <w:delText xml:space="preserve">Understand </w:delText>
        </w:r>
      </w:del>
      <w:ins w:id="3" w:author="Lee, Adam" w:date="2024-03-13T11:32:00Z">
        <w:r w:rsidR="00117695">
          <w:rPr>
            <w:rFonts w:ascii="var(--jp-content-font-family)" w:eastAsia="Times New Roman" w:hAnsi="var(--jp-content-font-family)" w:cs="Segoe UI"/>
            <w:color w:val="000000"/>
            <w:kern w:val="0"/>
            <w:sz w:val="21"/>
            <w:szCs w:val="21"/>
            <w:lang w:eastAsia="en-GB"/>
            <w14:ligatures w14:val="none"/>
          </w:rPr>
          <w:t>To understand</w:t>
        </w:r>
        <w:r w:rsidR="00117695" w:rsidRPr="000378EF">
          <w:rPr>
            <w:rFonts w:ascii="var(--jp-content-font-family)" w:eastAsia="Times New Roman" w:hAnsi="var(--jp-content-font-family)" w:cs="Segoe UI"/>
            <w:color w:val="000000"/>
            <w:kern w:val="0"/>
            <w:sz w:val="21"/>
            <w:szCs w:val="21"/>
            <w:lang w:eastAsia="en-GB"/>
            <w14:ligatures w14:val="none"/>
          </w:rPr>
          <w:t xml:space="preserve"> </w:t>
        </w:r>
      </w:ins>
      <w:r w:rsidRPr="000378EF">
        <w:rPr>
          <w:rFonts w:ascii="var(--jp-content-font-family)" w:eastAsia="Times New Roman" w:hAnsi="var(--jp-content-font-family)" w:cs="Segoe UI"/>
          <w:color w:val="000000"/>
          <w:kern w:val="0"/>
          <w:sz w:val="21"/>
          <w:szCs w:val="21"/>
          <w:lang w:eastAsia="en-GB"/>
          <w14:ligatures w14:val="none"/>
        </w:rPr>
        <w:t>how protein sequences can become readable to machine learning predictors</w:t>
      </w:r>
      <w:ins w:id="4" w:author="Lee, Adam" w:date="2024-03-13T11:32:00Z">
        <w:r w:rsidR="00117695">
          <w:rPr>
            <w:rFonts w:ascii="var(--jp-content-font-family)" w:eastAsia="Times New Roman" w:hAnsi="var(--jp-content-font-family)" w:cs="Segoe UI"/>
            <w:color w:val="000000"/>
            <w:kern w:val="0"/>
            <w:sz w:val="21"/>
            <w:szCs w:val="21"/>
            <w:lang w:eastAsia="en-GB"/>
            <w14:ligatures w14:val="none"/>
          </w:rPr>
          <w:t>.</w:t>
        </w:r>
      </w:ins>
    </w:p>
    <w:p w14:paraId="68089F2C" w14:textId="338651B1" w:rsidR="000378EF" w:rsidRPr="000378EF" w:rsidRDefault="000378EF" w:rsidP="000378EF">
      <w:pPr>
        <w:numPr>
          <w:ilvl w:val="0"/>
          <w:numId w:val="4"/>
        </w:numPr>
        <w:spacing w:after="240"/>
        <w:rPr>
          <w:rFonts w:ascii="var(--jp-content-font-family)" w:eastAsia="Times New Roman" w:hAnsi="var(--jp-content-font-family)" w:cs="Segoe UI"/>
          <w:color w:val="000000"/>
          <w:kern w:val="0"/>
          <w:sz w:val="21"/>
          <w:szCs w:val="21"/>
          <w:lang w:eastAsia="en-GB"/>
          <w14:ligatures w14:val="none"/>
        </w:rPr>
      </w:pPr>
      <w:del w:id="5" w:author="Lee, Adam" w:date="2024-03-13T11:32:00Z">
        <w:r w:rsidRPr="000378EF" w:rsidDel="00117695">
          <w:rPr>
            <w:rFonts w:ascii="var(--jp-content-font-family)" w:eastAsia="Times New Roman" w:hAnsi="var(--jp-content-font-family)" w:cs="Segoe UI"/>
            <w:color w:val="000000"/>
            <w:kern w:val="0"/>
            <w:sz w:val="21"/>
            <w:szCs w:val="21"/>
            <w:lang w:eastAsia="en-GB"/>
            <w14:ligatures w14:val="none"/>
          </w:rPr>
          <w:delText xml:space="preserve">Check </w:delText>
        </w:r>
      </w:del>
      <w:ins w:id="6" w:author="Lee, Adam" w:date="2024-03-13T11:32:00Z">
        <w:r w:rsidR="00117695">
          <w:rPr>
            <w:rFonts w:ascii="var(--jp-content-font-family)" w:eastAsia="Times New Roman" w:hAnsi="var(--jp-content-font-family)" w:cs="Segoe UI"/>
            <w:color w:val="000000"/>
            <w:kern w:val="0"/>
            <w:sz w:val="21"/>
            <w:szCs w:val="21"/>
            <w:lang w:eastAsia="en-GB"/>
            <w14:ligatures w14:val="none"/>
          </w:rPr>
          <w:t>To check</w:t>
        </w:r>
        <w:r w:rsidR="00117695" w:rsidRPr="000378EF">
          <w:rPr>
            <w:rFonts w:ascii="var(--jp-content-font-family)" w:eastAsia="Times New Roman" w:hAnsi="var(--jp-content-font-family)" w:cs="Segoe UI"/>
            <w:color w:val="000000"/>
            <w:kern w:val="0"/>
            <w:sz w:val="21"/>
            <w:szCs w:val="21"/>
            <w:lang w:eastAsia="en-GB"/>
            <w14:ligatures w14:val="none"/>
          </w:rPr>
          <w:t xml:space="preserve"> </w:t>
        </w:r>
      </w:ins>
      <w:r w:rsidRPr="000378EF">
        <w:rPr>
          <w:rFonts w:ascii="var(--jp-content-font-family)" w:eastAsia="Times New Roman" w:hAnsi="var(--jp-content-font-family)" w:cs="Segoe UI"/>
          <w:color w:val="000000"/>
          <w:kern w:val="0"/>
          <w:sz w:val="21"/>
          <w:szCs w:val="21"/>
          <w:lang w:eastAsia="en-GB"/>
          <w14:ligatures w14:val="none"/>
        </w:rPr>
        <w:t xml:space="preserve">for overfitted data by testing with a totally </w:t>
      </w:r>
      <w:del w:id="7" w:author="Lee, Adam" w:date="2024-03-13T11:32:00Z">
        <w:r w:rsidRPr="000378EF" w:rsidDel="00117695">
          <w:rPr>
            <w:rFonts w:ascii="var(--jp-content-font-family)" w:eastAsia="Times New Roman" w:hAnsi="var(--jp-content-font-family)" w:cs="Segoe UI"/>
            <w:color w:val="000000"/>
            <w:kern w:val="0"/>
            <w:sz w:val="21"/>
            <w:szCs w:val="21"/>
            <w:lang w:eastAsia="en-GB"/>
            <w14:ligatures w14:val="none"/>
          </w:rPr>
          <w:delText xml:space="preserve">naive </w:delText>
        </w:r>
      </w:del>
      <w:ins w:id="8" w:author="Lee, Adam" w:date="2024-03-13T11:32:00Z">
        <w:r w:rsidR="00117695">
          <w:rPr>
            <w:rFonts w:ascii="var(--jp-content-font-family)" w:eastAsia="Times New Roman" w:hAnsi="var(--jp-content-font-family)" w:cs="Segoe UI"/>
            <w:color w:val="000000"/>
            <w:kern w:val="0"/>
            <w:sz w:val="21"/>
            <w:szCs w:val="21"/>
            <w:lang w:eastAsia="en-GB"/>
            <w14:ligatures w14:val="none"/>
          </w:rPr>
          <w:t>naïve</w:t>
        </w:r>
        <w:r w:rsidR="00117695" w:rsidRPr="000378EF">
          <w:rPr>
            <w:rFonts w:ascii="var(--jp-content-font-family)" w:eastAsia="Times New Roman" w:hAnsi="var(--jp-content-font-family)" w:cs="Segoe UI"/>
            <w:color w:val="000000"/>
            <w:kern w:val="0"/>
            <w:sz w:val="21"/>
            <w:szCs w:val="21"/>
            <w:lang w:eastAsia="en-GB"/>
            <w14:ligatures w14:val="none"/>
          </w:rPr>
          <w:t xml:space="preserve"> </w:t>
        </w:r>
      </w:ins>
      <w:r w:rsidRPr="000378EF">
        <w:rPr>
          <w:rFonts w:ascii="var(--jp-content-font-family)" w:eastAsia="Times New Roman" w:hAnsi="var(--jp-content-font-family)" w:cs="Segoe UI"/>
          <w:color w:val="000000"/>
          <w:kern w:val="0"/>
          <w:sz w:val="21"/>
          <w:szCs w:val="21"/>
          <w:lang w:eastAsia="en-GB"/>
          <w14:ligatures w14:val="none"/>
        </w:rPr>
        <w:t>dataset</w:t>
      </w:r>
      <w:ins w:id="9" w:author="Lee, Adam" w:date="2024-03-13T11:32:00Z">
        <w:r w:rsidR="00117695">
          <w:rPr>
            <w:rFonts w:ascii="var(--jp-content-font-family)" w:eastAsia="Times New Roman" w:hAnsi="var(--jp-content-font-family)" w:cs="Segoe UI"/>
            <w:color w:val="000000"/>
            <w:kern w:val="0"/>
            <w:sz w:val="21"/>
            <w:szCs w:val="21"/>
            <w:lang w:eastAsia="en-GB"/>
            <w14:ligatures w14:val="none"/>
          </w:rPr>
          <w:t>.</w:t>
        </w:r>
      </w:ins>
    </w:p>
    <w:p w14:paraId="61E512D3" w14:textId="3A456DF2" w:rsidR="00117695" w:rsidRPr="000378EF" w:rsidRDefault="000378EF" w:rsidP="000378EF">
      <w:pPr>
        <w:spacing w:before="100" w:beforeAutospacing="1" w:after="100" w:afterAutospacing="1"/>
        <w:outlineLvl w:val="2"/>
        <w:rPr>
          <w:rFonts w:ascii="var(--jp-content-font-family)" w:eastAsia="Times New Roman" w:hAnsi="var(--jp-content-font-family)" w:cs="Segoe UI"/>
          <w:b/>
          <w:bCs/>
          <w:color w:val="000000"/>
          <w:kern w:val="0"/>
          <w:sz w:val="27"/>
          <w:szCs w:val="27"/>
          <w:lang w:eastAsia="en-GB"/>
          <w14:ligatures w14:val="none"/>
        </w:rPr>
      </w:pPr>
      <w:commentRangeStart w:id="10"/>
      <w:r w:rsidRPr="000378EF">
        <w:rPr>
          <w:rFonts w:ascii="var(--jp-content-font-family)" w:eastAsia="Times New Roman" w:hAnsi="var(--jp-content-font-family)" w:cs="Segoe UI"/>
          <w:b/>
          <w:bCs/>
          <w:color w:val="000000"/>
          <w:kern w:val="0"/>
          <w:sz w:val="27"/>
          <w:szCs w:val="27"/>
          <w:lang w:eastAsia="en-GB"/>
          <w14:ligatures w14:val="none"/>
        </w:rPr>
        <w:t>Introduction</w:t>
      </w:r>
      <w:commentRangeEnd w:id="10"/>
      <w:r w:rsidR="00893897">
        <w:rPr>
          <w:rStyle w:val="CommentReference"/>
        </w:rPr>
        <w:commentReference w:id="10"/>
      </w:r>
    </w:p>
    <w:p w14:paraId="029C6BB2" w14:textId="7240B7B5" w:rsidR="000378EF" w:rsidRPr="000378EF" w:rsidRDefault="000378EF" w:rsidP="000378EF">
      <w:pPr>
        <w:spacing w:after="24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 xml:space="preserve">If we want to train a classifier that exploits the differences between two groups of proteins, we need to extract numerical information from their </w:t>
      </w:r>
      <w:ins w:id="11" w:author="Lee, Adam" w:date="2024-03-13T11:33:00Z">
        <w:r w:rsidR="00117695">
          <w:rPr>
            <w:rFonts w:ascii="var(--jp-content-font-family)" w:eastAsia="Times New Roman" w:hAnsi="var(--jp-content-font-family)" w:cs="Segoe UI"/>
            <w:color w:val="000000"/>
            <w:kern w:val="0"/>
            <w:sz w:val="21"/>
            <w:szCs w:val="21"/>
            <w:lang w:eastAsia="en-GB"/>
            <w14:ligatures w14:val="none"/>
          </w:rPr>
          <w:t xml:space="preserve">constituent </w:t>
        </w:r>
      </w:ins>
      <w:r w:rsidRPr="000378EF">
        <w:rPr>
          <w:rFonts w:ascii="var(--jp-content-font-family)" w:eastAsia="Times New Roman" w:hAnsi="var(--jp-content-font-family)" w:cs="Segoe UI"/>
          <w:color w:val="000000"/>
          <w:kern w:val="0"/>
          <w:sz w:val="21"/>
          <w:szCs w:val="21"/>
          <w:lang w:eastAsia="en-GB"/>
          <w14:ligatures w14:val="none"/>
        </w:rPr>
        <w:t>amino acid sequences. This is called encoding</w:t>
      </w:r>
      <w:ins w:id="12" w:author="Lee, Adam" w:date="2024-03-13T11:33:00Z">
        <w:r w:rsidR="00117695">
          <w:rPr>
            <w:rFonts w:ascii="var(--jp-content-font-family)" w:eastAsia="Times New Roman" w:hAnsi="var(--jp-content-font-family)" w:cs="Segoe UI"/>
            <w:color w:val="000000"/>
            <w:kern w:val="0"/>
            <w:sz w:val="21"/>
            <w:szCs w:val="21"/>
            <w:lang w:eastAsia="en-GB"/>
            <w14:ligatures w14:val="none"/>
          </w:rPr>
          <w:t>,</w:t>
        </w:r>
      </w:ins>
      <w:r w:rsidRPr="000378EF">
        <w:rPr>
          <w:rFonts w:ascii="var(--jp-content-font-family)" w:eastAsia="Times New Roman" w:hAnsi="var(--jp-content-font-family)" w:cs="Segoe UI"/>
          <w:color w:val="000000"/>
          <w:kern w:val="0"/>
          <w:sz w:val="21"/>
          <w:szCs w:val="21"/>
          <w:lang w:eastAsia="en-GB"/>
          <w14:ligatures w14:val="none"/>
        </w:rPr>
        <w:t xml:space="preserve"> and can be done </w:t>
      </w:r>
      <w:ins w:id="13" w:author="Lee, Adam" w:date="2024-03-13T11:33:00Z">
        <w:r w:rsidR="00117695">
          <w:rPr>
            <w:rFonts w:ascii="var(--jp-content-font-family)" w:eastAsia="Times New Roman" w:hAnsi="var(--jp-content-font-family)" w:cs="Segoe UI"/>
            <w:color w:val="000000"/>
            <w:kern w:val="0"/>
            <w:sz w:val="21"/>
            <w:szCs w:val="21"/>
            <w:lang w:eastAsia="en-GB"/>
            <w14:ligatures w14:val="none"/>
          </w:rPr>
          <w:t xml:space="preserve">in a number </w:t>
        </w:r>
      </w:ins>
      <w:del w:id="14" w:author="Lee, Adam" w:date="2024-03-13T11:33:00Z">
        <w:r w:rsidRPr="000378EF" w:rsidDel="00117695">
          <w:rPr>
            <w:rFonts w:ascii="var(--jp-content-font-family)" w:eastAsia="Times New Roman" w:hAnsi="var(--jp-content-font-family)" w:cs="Segoe UI"/>
            <w:color w:val="000000"/>
            <w:kern w:val="0"/>
            <w:sz w:val="21"/>
            <w:szCs w:val="21"/>
            <w:lang w:eastAsia="en-GB"/>
            <w14:ligatures w14:val="none"/>
          </w:rPr>
          <w:delText xml:space="preserve">through a variety </w:delText>
        </w:r>
      </w:del>
      <w:r w:rsidRPr="000378EF">
        <w:rPr>
          <w:rFonts w:ascii="var(--jp-content-font-family)" w:eastAsia="Times New Roman" w:hAnsi="var(--jp-content-font-family)" w:cs="Segoe UI"/>
          <w:color w:val="000000"/>
          <w:kern w:val="0"/>
          <w:sz w:val="21"/>
          <w:szCs w:val="21"/>
          <w:lang w:eastAsia="en-GB"/>
          <w14:ligatures w14:val="none"/>
        </w:rPr>
        <w:t>of ways including residue</w:t>
      </w:r>
      <w:ins w:id="15" w:author="Lee, Adam" w:date="2024-03-13T11:33:00Z">
        <w:r w:rsidR="00117695">
          <w:rPr>
            <w:rFonts w:ascii="var(--jp-content-font-family)" w:eastAsia="Times New Roman" w:hAnsi="var(--jp-content-font-family)" w:cs="Segoe UI"/>
            <w:color w:val="000000"/>
            <w:kern w:val="0"/>
            <w:sz w:val="21"/>
            <w:szCs w:val="21"/>
            <w:lang w:eastAsia="en-GB"/>
            <w14:ligatures w14:val="none"/>
          </w:rPr>
          <w:t>-</w:t>
        </w:r>
      </w:ins>
      <w:del w:id="16" w:author="Lee, Adam" w:date="2024-03-13T11:33:00Z">
        <w:r w:rsidRPr="000378EF" w:rsidDel="00117695">
          <w:rPr>
            <w:rFonts w:ascii="var(--jp-content-font-family)" w:eastAsia="Times New Roman" w:hAnsi="var(--jp-content-font-family)" w:cs="Segoe UI"/>
            <w:color w:val="000000"/>
            <w:kern w:val="0"/>
            <w:sz w:val="21"/>
            <w:szCs w:val="21"/>
            <w:lang w:eastAsia="en-GB"/>
            <w14:ligatures w14:val="none"/>
          </w:rPr>
          <w:delText xml:space="preserve"> </w:delText>
        </w:r>
      </w:del>
      <w:r w:rsidRPr="000378EF">
        <w:rPr>
          <w:rFonts w:ascii="var(--jp-content-font-family)" w:eastAsia="Times New Roman" w:hAnsi="var(--jp-content-font-family)" w:cs="Segoe UI"/>
          <w:color w:val="000000"/>
          <w:kern w:val="0"/>
          <w:sz w:val="21"/>
          <w:szCs w:val="21"/>
          <w:lang w:eastAsia="en-GB"/>
          <w14:ligatures w14:val="none"/>
        </w:rPr>
        <w:t xml:space="preserve">level encoding of each amino acid with a 1x20 vector, representing the possibility of 20 amino acids at each residue. This is called One Hot Encoding, but often leads to a sparse dataset </w:t>
      </w:r>
      <w:commentRangeStart w:id="17"/>
      <w:r w:rsidRPr="000378EF">
        <w:rPr>
          <w:rFonts w:ascii="var(--jp-content-font-family)" w:eastAsia="Times New Roman" w:hAnsi="var(--jp-content-font-family)" w:cs="Segoe UI"/>
          <w:color w:val="000000"/>
          <w:kern w:val="0"/>
          <w:sz w:val="21"/>
          <w:szCs w:val="21"/>
          <w:lang w:eastAsia="en-GB"/>
          <w14:ligatures w14:val="none"/>
        </w:rPr>
        <w:t>which is not suitable for machine learning</w:t>
      </w:r>
      <w:commentRangeEnd w:id="17"/>
      <w:r w:rsidR="00893897">
        <w:rPr>
          <w:rStyle w:val="CommentReference"/>
        </w:rPr>
        <w:commentReference w:id="17"/>
      </w:r>
      <w:ins w:id="18" w:author="Lee, Adam" w:date="2024-03-13T11:38:00Z">
        <w:r w:rsidR="00893897">
          <w:rPr>
            <w:rFonts w:ascii="var(--jp-content-font-family)" w:eastAsia="Times New Roman" w:hAnsi="var(--jp-content-font-family)" w:cs="Segoe UI"/>
            <w:color w:val="000000"/>
            <w:kern w:val="0"/>
            <w:sz w:val="21"/>
            <w:szCs w:val="21"/>
            <w:lang w:eastAsia="en-GB"/>
            <w14:ligatures w14:val="none"/>
          </w:rPr>
          <w:t xml:space="preserve">, </w:t>
        </w:r>
      </w:ins>
      <w:del w:id="19" w:author="Lee, Adam" w:date="2024-03-13T11:38:00Z">
        <w:r w:rsidRPr="000378EF" w:rsidDel="00893897">
          <w:rPr>
            <w:rFonts w:ascii="var(--jp-content-font-family)" w:eastAsia="Times New Roman" w:hAnsi="var(--jp-content-font-family)" w:cs="Segoe UI"/>
            <w:color w:val="000000"/>
            <w:kern w:val="0"/>
            <w:sz w:val="21"/>
            <w:szCs w:val="21"/>
            <w:lang w:eastAsia="en-GB"/>
            <w14:ligatures w14:val="none"/>
          </w:rPr>
          <w:delText xml:space="preserve"> tasks </w:delText>
        </w:r>
      </w:del>
      <w:r w:rsidRPr="000378EF">
        <w:rPr>
          <w:rFonts w:ascii="var(--jp-content-font-family)" w:eastAsia="Times New Roman" w:hAnsi="var(--jp-content-font-family)" w:cs="Segoe UI"/>
          <w:color w:val="000000"/>
          <w:kern w:val="0"/>
          <w:sz w:val="21"/>
          <w:szCs w:val="21"/>
          <w:lang w:eastAsia="en-GB"/>
          <w14:ligatures w14:val="none"/>
        </w:rPr>
        <w:t>as each sequence must be spaced out so they are of equal length. Instead, here we use physiochemical properties that may be calculated from the sequence as numeric information (</w:t>
      </w:r>
      <w:proofErr w:type="spellStart"/>
      <w:r w:rsidRPr="000378EF">
        <w:rPr>
          <w:rFonts w:ascii="var(--jp-content-font-family)" w:eastAsia="Times New Roman" w:hAnsi="var(--jp-content-font-family)" w:cs="Segoe UI"/>
          <w:color w:val="000000"/>
          <w:kern w:val="0"/>
          <w:sz w:val="21"/>
          <w:szCs w:val="21"/>
          <w:lang w:eastAsia="en-GB"/>
          <w14:ligatures w14:val="none"/>
        </w:rPr>
        <w:t>ElAbd</w:t>
      </w:r>
      <w:proofErr w:type="spellEnd"/>
      <w:r w:rsidRPr="000378EF">
        <w:rPr>
          <w:rFonts w:ascii="var(--jp-content-font-family)" w:eastAsia="Times New Roman" w:hAnsi="var(--jp-content-font-family)" w:cs="Segoe UI"/>
          <w:color w:val="000000"/>
          <w:kern w:val="0"/>
          <w:sz w:val="21"/>
          <w:szCs w:val="21"/>
          <w:lang w:eastAsia="en-GB"/>
          <w14:ligatures w14:val="none"/>
        </w:rPr>
        <w:t> </w:t>
      </w:r>
      <w:r w:rsidRPr="000378EF">
        <w:rPr>
          <w:rFonts w:ascii="var(--jp-content-font-family)" w:eastAsia="Times New Roman" w:hAnsi="var(--jp-content-font-family)" w:cs="Segoe UI"/>
          <w:i/>
          <w:iCs/>
          <w:color w:val="000000"/>
          <w:kern w:val="0"/>
          <w:sz w:val="21"/>
          <w:szCs w:val="21"/>
          <w:lang w:eastAsia="en-GB"/>
          <w14:ligatures w14:val="none"/>
        </w:rPr>
        <w:t>et al.</w:t>
      </w:r>
      <w:r w:rsidRPr="000378EF">
        <w:rPr>
          <w:rFonts w:ascii="var(--jp-content-font-family)" w:eastAsia="Times New Roman" w:hAnsi="var(--jp-content-font-family)" w:cs="Segoe UI"/>
          <w:color w:val="000000"/>
          <w:kern w:val="0"/>
          <w:sz w:val="21"/>
          <w:szCs w:val="21"/>
          <w:lang w:eastAsia="en-GB"/>
          <w14:ligatures w14:val="none"/>
        </w:rPr>
        <w:t>, 2020).</w:t>
      </w:r>
    </w:p>
    <w:p w14:paraId="45DC46EF" w14:textId="07B3B5F9" w:rsidR="000378EF" w:rsidRPr="000378EF" w:rsidRDefault="000378EF" w:rsidP="000378EF">
      <w:pPr>
        <w:spacing w:after="24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GB: can use binary encoding with 2**5 or 5 bits just five symbols instead.</w:t>
      </w:r>
      <w:ins w:id="20" w:author="Lee, Adam" w:date="2024-03-13T11:41:00Z">
        <w:r w:rsidR="00893897">
          <w:rPr>
            <w:rFonts w:ascii="var(--jp-content-font-family)" w:eastAsia="Times New Roman" w:hAnsi="var(--jp-content-font-family)" w:cs="Segoe UI"/>
            <w:color w:val="000000"/>
            <w:kern w:val="0"/>
            <w:sz w:val="21"/>
            <w:szCs w:val="21"/>
            <w:lang w:eastAsia="en-GB"/>
            <w14:ligatures w14:val="none"/>
          </w:rPr>
          <w:t xml:space="preserve"> </w:t>
        </w:r>
      </w:ins>
      <w:r w:rsidRPr="000378EF">
        <w:rPr>
          <w:rFonts w:ascii="var(--jp-content-font-family)" w:eastAsia="Times New Roman" w:hAnsi="var(--jp-content-font-family)" w:cs="Segoe UI"/>
          <w:color w:val="000000"/>
          <w:kern w:val="0"/>
          <w:sz w:val="21"/>
          <w:szCs w:val="21"/>
          <w:lang w:eastAsia="en-GB"/>
          <w14:ligatures w14:val="none"/>
        </w:rPr>
        <w:t>Why not use both approaches rather than just one? E.g. </w:t>
      </w:r>
      <w:hyperlink r:id="rId9" w:tgtFrame="_blank" w:history="1">
        <w:r w:rsidRPr="000378EF">
          <w:rPr>
            <w:rFonts w:ascii="var(--jp-content-font-family)" w:eastAsia="Times New Roman" w:hAnsi="var(--jp-content-font-family)" w:cs="Segoe UI"/>
            <w:color w:val="0000FF"/>
            <w:kern w:val="0"/>
            <w:sz w:val="21"/>
            <w:szCs w:val="21"/>
            <w:u w:val="single"/>
            <w:lang w:eastAsia="en-GB"/>
            <w14:ligatures w14:val="none"/>
          </w:rPr>
          <w:t>https://www.sciencedirect.com/science/article/pii/S2667318522000058</w:t>
        </w:r>
      </w:hyperlink>
    </w:p>
    <w:p w14:paraId="2E9A0C4E" w14:textId="19D511DA" w:rsidR="000378EF" w:rsidRPr="000378EF" w:rsidRDefault="000378EF" w:rsidP="000378EF">
      <w:pPr>
        <w:spacing w:after="240"/>
        <w:rPr>
          <w:rFonts w:ascii="var(--jp-content-font-family)" w:eastAsia="Times New Roman" w:hAnsi="var(--jp-content-font-family)" w:cs="Segoe UI"/>
          <w:color w:val="000000"/>
          <w:kern w:val="0"/>
          <w:sz w:val="21"/>
          <w:szCs w:val="21"/>
          <w:lang w:eastAsia="en-GB"/>
          <w14:ligatures w14:val="none"/>
        </w:rPr>
      </w:pPr>
      <w:commentRangeStart w:id="21"/>
      <w:r w:rsidRPr="000378EF">
        <w:rPr>
          <w:rFonts w:ascii="var(--jp-content-font-family)" w:eastAsia="Times New Roman" w:hAnsi="var(--jp-content-font-family)" w:cs="Segoe UI"/>
          <w:color w:val="000000"/>
          <w:kern w:val="0"/>
          <w:sz w:val="21"/>
          <w:szCs w:val="21"/>
          <w:lang w:eastAsia="en-GB"/>
          <w14:ligatures w14:val="none"/>
        </w:rPr>
        <w:t xml:space="preserve">Antibodies </w:t>
      </w:r>
      <w:commentRangeEnd w:id="21"/>
      <w:r w:rsidR="00893897">
        <w:rPr>
          <w:rStyle w:val="CommentReference"/>
        </w:rPr>
        <w:commentReference w:id="21"/>
      </w:r>
      <w:r w:rsidRPr="000378EF">
        <w:rPr>
          <w:rFonts w:ascii="var(--jp-content-font-family)" w:eastAsia="Times New Roman" w:hAnsi="var(--jp-content-font-family)" w:cs="Segoe UI"/>
          <w:color w:val="000000"/>
          <w:kern w:val="0"/>
          <w:sz w:val="21"/>
          <w:szCs w:val="21"/>
          <w:lang w:eastAsia="en-GB"/>
          <w14:ligatures w14:val="none"/>
        </w:rPr>
        <w:t xml:space="preserve">are made up of two heavy and two light chains. However, the functional antigen-binding domains are the </w:t>
      </w:r>
      <w:proofErr w:type="spellStart"/>
      <w:r w:rsidRPr="000378EF">
        <w:rPr>
          <w:rFonts w:ascii="var(--jp-content-font-family)" w:eastAsia="Times New Roman" w:hAnsi="var(--jp-content-font-family)" w:cs="Segoe UI"/>
          <w:color w:val="000000"/>
          <w:kern w:val="0"/>
          <w:sz w:val="21"/>
          <w:szCs w:val="21"/>
          <w:lang w:eastAsia="en-GB"/>
          <w14:ligatures w14:val="none"/>
        </w:rPr>
        <w:t>Fv</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variable fragments, at each fork of the "Y" shape. These </w:t>
      </w:r>
      <w:proofErr w:type="spellStart"/>
      <w:r w:rsidRPr="000378EF">
        <w:rPr>
          <w:rFonts w:ascii="var(--jp-content-font-family)" w:eastAsia="Times New Roman" w:hAnsi="var(--jp-content-font-family)" w:cs="Segoe UI"/>
          <w:color w:val="000000"/>
          <w:kern w:val="0"/>
          <w:sz w:val="21"/>
          <w:szCs w:val="21"/>
          <w:lang w:eastAsia="en-GB"/>
          <w14:ligatures w14:val="none"/>
        </w:rPr>
        <w:t>Fv</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fragments are where the variable domains of a heavy chain</w:t>
      </w:r>
      <w:ins w:id="22" w:author="Lee, Adam" w:date="2024-03-13T11:43:00Z">
        <w:r w:rsidR="00893897">
          <w:rPr>
            <w:rFonts w:ascii="var(--jp-content-font-family)" w:eastAsia="Times New Roman" w:hAnsi="var(--jp-content-font-family)" w:cs="Segoe UI"/>
            <w:color w:val="000000"/>
            <w:kern w:val="0"/>
            <w:sz w:val="21"/>
            <w:szCs w:val="21"/>
            <w:lang w:eastAsia="en-GB"/>
            <w14:ligatures w14:val="none"/>
          </w:rPr>
          <w:t xml:space="preserve"> (VH)</w:t>
        </w:r>
      </w:ins>
      <w:del w:id="23" w:author="Lee, Adam" w:date="2024-03-13T11:43:00Z">
        <w:r w:rsidRPr="000378EF" w:rsidDel="00893897">
          <w:rPr>
            <w:rFonts w:ascii="var(--jp-content-font-family)" w:eastAsia="Times New Roman" w:hAnsi="var(--jp-content-font-family)" w:cs="Segoe UI"/>
            <w:color w:val="000000"/>
            <w:kern w:val="0"/>
            <w:sz w:val="21"/>
            <w:szCs w:val="21"/>
            <w:lang w:eastAsia="en-GB"/>
            <w14:ligatures w14:val="none"/>
          </w:rPr>
          <w:delText>, VH,</w:delText>
        </w:r>
      </w:del>
      <w:r w:rsidRPr="000378EF">
        <w:rPr>
          <w:rFonts w:ascii="var(--jp-content-font-family)" w:eastAsia="Times New Roman" w:hAnsi="var(--jp-content-font-family)" w:cs="Segoe UI"/>
          <w:color w:val="000000"/>
          <w:kern w:val="0"/>
          <w:sz w:val="21"/>
          <w:szCs w:val="21"/>
          <w:lang w:eastAsia="en-GB"/>
          <w14:ligatures w14:val="none"/>
        </w:rPr>
        <w:t xml:space="preserve"> and of the light chain</w:t>
      </w:r>
      <w:ins w:id="24" w:author="Lee, Adam" w:date="2024-03-13T11:43:00Z">
        <w:r w:rsidR="00893897">
          <w:rPr>
            <w:rFonts w:ascii="var(--jp-content-font-family)" w:eastAsia="Times New Roman" w:hAnsi="var(--jp-content-font-family)" w:cs="Segoe UI"/>
            <w:color w:val="000000"/>
            <w:kern w:val="0"/>
            <w:sz w:val="21"/>
            <w:szCs w:val="21"/>
            <w:lang w:eastAsia="en-GB"/>
            <w14:ligatures w14:val="none"/>
          </w:rPr>
          <w:t xml:space="preserve"> </w:t>
        </w:r>
      </w:ins>
      <w:del w:id="25" w:author="Lee, Adam" w:date="2024-03-13T11:43:00Z">
        <w:r w:rsidRPr="000378EF" w:rsidDel="00893897">
          <w:rPr>
            <w:rFonts w:ascii="var(--jp-content-font-family)" w:eastAsia="Times New Roman" w:hAnsi="var(--jp-content-font-family)" w:cs="Segoe UI"/>
            <w:color w:val="000000"/>
            <w:kern w:val="0"/>
            <w:sz w:val="21"/>
            <w:szCs w:val="21"/>
            <w:lang w:eastAsia="en-GB"/>
            <w14:ligatures w14:val="none"/>
          </w:rPr>
          <w:delText xml:space="preserve">, </w:delText>
        </w:r>
      </w:del>
      <w:ins w:id="26" w:author="Lee, Adam" w:date="2024-03-13T11:43:00Z">
        <w:r w:rsidR="00893897">
          <w:rPr>
            <w:rFonts w:ascii="var(--jp-content-font-family)" w:eastAsia="Times New Roman" w:hAnsi="var(--jp-content-font-family)" w:cs="Segoe UI"/>
            <w:color w:val="000000"/>
            <w:kern w:val="0"/>
            <w:sz w:val="21"/>
            <w:szCs w:val="21"/>
            <w:lang w:eastAsia="en-GB"/>
            <w14:ligatures w14:val="none"/>
          </w:rPr>
          <w:t>(</w:t>
        </w:r>
      </w:ins>
      <w:r w:rsidRPr="000378EF">
        <w:rPr>
          <w:rFonts w:ascii="var(--jp-content-font-family)" w:eastAsia="Times New Roman" w:hAnsi="var(--jp-content-font-family)" w:cs="Segoe UI"/>
          <w:color w:val="000000"/>
          <w:kern w:val="0"/>
          <w:sz w:val="21"/>
          <w:szCs w:val="21"/>
          <w:lang w:eastAsia="en-GB"/>
          <w14:ligatures w14:val="none"/>
        </w:rPr>
        <w:t>VL</w:t>
      </w:r>
      <w:ins w:id="27" w:author="Lee, Adam" w:date="2024-03-13T11:43:00Z">
        <w:r w:rsidR="00893897">
          <w:rPr>
            <w:rFonts w:ascii="var(--jp-content-font-family)" w:eastAsia="Times New Roman" w:hAnsi="var(--jp-content-font-family)" w:cs="Segoe UI"/>
            <w:color w:val="000000"/>
            <w:kern w:val="0"/>
            <w:sz w:val="21"/>
            <w:szCs w:val="21"/>
            <w:lang w:eastAsia="en-GB"/>
            <w14:ligatures w14:val="none"/>
          </w:rPr>
          <w:t>)</w:t>
        </w:r>
      </w:ins>
      <w:del w:id="28" w:author="Lee, Adam" w:date="2024-03-13T11:43:00Z">
        <w:r w:rsidRPr="000378EF" w:rsidDel="00893897">
          <w:rPr>
            <w:rFonts w:ascii="var(--jp-content-font-family)" w:eastAsia="Times New Roman" w:hAnsi="var(--jp-content-font-family)" w:cs="Segoe UI"/>
            <w:color w:val="000000"/>
            <w:kern w:val="0"/>
            <w:sz w:val="21"/>
            <w:szCs w:val="21"/>
            <w:lang w:eastAsia="en-GB"/>
            <w14:ligatures w14:val="none"/>
          </w:rPr>
          <w:delText>,</w:delText>
        </w:r>
      </w:del>
      <w:r w:rsidRPr="000378EF">
        <w:rPr>
          <w:rFonts w:ascii="var(--jp-content-font-family)" w:eastAsia="Times New Roman" w:hAnsi="var(--jp-content-font-family)" w:cs="Segoe UI"/>
          <w:color w:val="000000"/>
          <w:kern w:val="0"/>
          <w:sz w:val="21"/>
          <w:szCs w:val="21"/>
          <w:lang w:eastAsia="en-GB"/>
          <w14:ligatures w14:val="none"/>
        </w:rPr>
        <w:t xml:space="preserve"> interact</w:t>
      </w:r>
      <w:del w:id="29" w:author="Lee, Adam" w:date="2024-03-13T11:43:00Z">
        <w:r w:rsidRPr="000378EF" w:rsidDel="00893897">
          <w:rPr>
            <w:rFonts w:ascii="var(--jp-content-font-family)" w:eastAsia="Times New Roman" w:hAnsi="var(--jp-content-font-family)" w:cs="Segoe UI"/>
            <w:color w:val="000000"/>
            <w:kern w:val="0"/>
            <w:sz w:val="21"/>
            <w:szCs w:val="21"/>
            <w:lang w:eastAsia="en-GB"/>
            <w14:ligatures w14:val="none"/>
          </w:rPr>
          <w:delText xml:space="preserve"> and therefore much study has been dedicated to these regions</w:delText>
        </w:r>
      </w:del>
      <w:r w:rsidRPr="000378EF">
        <w:rPr>
          <w:rFonts w:ascii="var(--jp-content-font-family)" w:eastAsia="Times New Roman" w:hAnsi="var(--jp-content-font-family)" w:cs="Segoe UI"/>
          <w:color w:val="000000"/>
          <w:kern w:val="0"/>
          <w:sz w:val="21"/>
          <w:szCs w:val="21"/>
          <w:lang w:eastAsia="en-GB"/>
          <w14:ligatures w14:val="none"/>
        </w:rPr>
        <w:t xml:space="preserve">. An antibody record is </w:t>
      </w:r>
      <w:del w:id="30" w:author="Lee, Adam" w:date="2024-03-13T11:43:00Z">
        <w:r w:rsidRPr="000378EF" w:rsidDel="00893897">
          <w:rPr>
            <w:rFonts w:ascii="var(--jp-content-font-family)" w:eastAsia="Times New Roman" w:hAnsi="var(--jp-content-font-family)" w:cs="Segoe UI"/>
            <w:color w:val="000000"/>
            <w:kern w:val="0"/>
            <w:sz w:val="21"/>
            <w:szCs w:val="21"/>
            <w:lang w:eastAsia="en-GB"/>
            <w14:ligatures w14:val="none"/>
          </w:rPr>
          <w:delText xml:space="preserve">considered </w:delText>
        </w:r>
      </w:del>
      <w:ins w:id="31" w:author="Lee, Adam" w:date="2024-03-13T11:43:00Z">
        <w:r w:rsidR="00893897">
          <w:rPr>
            <w:rFonts w:ascii="var(--jp-content-font-family)" w:eastAsia="Times New Roman" w:hAnsi="var(--jp-content-font-family)" w:cs="Segoe UI"/>
            <w:color w:val="000000"/>
            <w:kern w:val="0"/>
            <w:sz w:val="21"/>
            <w:szCs w:val="21"/>
            <w:lang w:eastAsia="en-GB"/>
            <w14:ligatures w14:val="none"/>
          </w:rPr>
          <w:t>termed</w:t>
        </w:r>
        <w:r w:rsidR="00893897" w:rsidRPr="000378EF">
          <w:rPr>
            <w:rFonts w:ascii="var(--jp-content-font-family)" w:eastAsia="Times New Roman" w:hAnsi="var(--jp-content-font-family)" w:cs="Segoe UI"/>
            <w:color w:val="000000"/>
            <w:kern w:val="0"/>
            <w:sz w:val="21"/>
            <w:szCs w:val="21"/>
            <w:lang w:eastAsia="en-GB"/>
            <w14:ligatures w14:val="none"/>
          </w:rPr>
          <w:t xml:space="preserve"> </w:t>
        </w:r>
        <w:r w:rsidR="00893897">
          <w:rPr>
            <w:rFonts w:ascii="var(--jp-content-font-family)" w:eastAsia="Times New Roman" w:hAnsi="var(--jp-content-font-family)" w:cs="Segoe UI"/>
            <w:color w:val="000000"/>
            <w:kern w:val="0"/>
            <w:sz w:val="21"/>
            <w:szCs w:val="21"/>
            <w:lang w:eastAsia="en-GB"/>
            <w14:ligatures w14:val="none"/>
          </w:rPr>
          <w:t>‘</w:t>
        </w:r>
      </w:ins>
      <w:del w:id="32" w:author="Lee, Adam" w:date="2024-03-13T11:43:00Z">
        <w:r w:rsidRPr="000378EF" w:rsidDel="00893897">
          <w:rPr>
            <w:rFonts w:ascii="var(--jp-content-font-family)" w:eastAsia="Times New Roman" w:hAnsi="var(--jp-content-font-family)" w:cs="Segoe UI"/>
            <w:color w:val="000000"/>
            <w:kern w:val="0"/>
            <w:sz w:val="21"/>
            <w:szCs w:val="21"/>
            <w:lang w:eastAsia="en-GB"/>
            <w14:ligatures w14:val="none"/>
          </w:rPr>
          <w:delText>"</w:delText>
        </w:r>
      </w:del>
      <w:r w:rsidRPr="000378EF">
        <w:rPr>
          <w:rFonts w:ascii="var(--jp-content-font-family)" w:eastAsia="Times New Roman" w:hAnsi="var(--jp-content-font-family)" w:cs="Segoe UI"/>
          <w:color w:val="000000"/>
          <w:kern w:val="0"/>
          <w:sz w:val="21"/>
          <w:szCs w:val="21"/>
          <w:lang w:eastAsia="en-GB"/>
          <w14:ligatures w14:val="none"/>
        </w:rPr>
        <w:t>paired</w:t>
      </w:r>
      <w:ins w:id="33" w:author="Lee, Adam" w:date="2024-03-13T11:43:00Z">
        <w:r w:rsidR="00893897">
          <w:rPr>
            <w:rFonts w:ascii="var(--jp-content-font-family)" w:eastAsia="Times New Roman" w:hAnsi="var(--jp-content-font-family)" w:cs="Segoe UI"/>
            <w:color w:val="000000"/>
            <w:kern w:val="0"/>
            <w:sz w:val="21"/>
            <w:szCs w:val="21"/>
            <w:lang w:eastAsia="en-GB"/>
            <w14:ligatures w14:val="none"/>
          </w:rPr>
          <w:t>’</w:t>
        </w:r>
      </w:ins>
      <w:del w:id="34" w:author="Lee, Adam" w:date="2024-03-13T11:43:00Z">
        <w:r w:rsidRPr="000378EF" w:rsidDel="00893897">
          <w:rPr>
            <w:rFonts w:ascii="var(--jp-content-font-family)" w:eastAsia="Times New Roman" w:hAnsi="var(--jp-content-font-family)" w:cs="Segoe UI"/>
            <w:color w:val="000000"/>
            <w:kern w:val="0"/>
            <w:sz w:val="21"/>
            <w:szCs w:val="21"/>
            <w:lang w:eastAsia="en-GB"/>
            <w14:ligatures w14:val="none"/>
          </w:rPr>
          <w:delText>"</w:delText>
        </w:r>
      </w:del>
      <w:r w:rsidRPr="000378EF">
        <w:rPr>
          <w:rFonts w:ascii="var(--jp-content-font-family)" w:eastAsia="Times New Roman" w:hAnsi="var(--jp-content-font-family)" w:cs="Segoe UI"/>
          <w:color w:val="000000"/>
          <w:kern w:val="0"/>
          <w:sz w:val="21"/>
          <w:szCs w:val="21"/>
          <w:lang w:eastAsia="en-GB"/>
          <w14:ligatures w14:val="none"/>
        </w:rPr>
        <w:t xml:space="preserve"> when both the VH and VL sequences of one antibody are known. In the past, this </w:t>
      </w:r>
      <w:del w:id="35" w:author="Lee, Adam" w:date="2024-03-13T11:44:00Z">
        <w:r w:rsidRPr="000378EF" w:rsidDel="00893897">
          <w:rPr>
            <w:rFonts w:ascii="var(--jp-content-font-family)" w:eastAsia="Times New Roman" w:hAnsi="var(--jp-content-font-family)" w:cs="Segoe UI"/>
            <w:color w:val="000000"/>
            <w:kern w:val="0"/>
            <w:sz w:val="21"/>
            <w:szCs w:val="21"/>
            <w:lang w:eastAsia="en-GB"/>
            <w14:ligatures w14:val="none"/>
          </w:rPr>
          <w:delText xml:space="preserve">knowledge </w:delText>
        </w:r>
      </w:del>
      <w:ins w:id="36" w:author="Lee, Adam" w:date="2024-03-13T11:44:00Z">
        <w:r w:rsidR="00893897">
          <w:rPr>
            <w:rFonts w:ascii="var(--jp-content-font-family)" w:eastAsia="Times New Roman" w:hAnsi="var(--jp-content-font-family)" w:cs="Segoe UI"/>
            <w:color w:val="000000"/>
            <w:kern w:val="0"/>
            <w:sz w:val="21"/>
            <w:szCs w:val="21"/>
            <w:lang w:eastAsia="en-GB"/>
            <w14:ligatures w14:val="none"/>
          </w:rPr>
          <w:t>information</w:t>
        </w:r>
        <w:r w:rsidR="00893897" w:rsidRPr="000378EF">
          <w:rPr>
            <w:rFonts w:ascii="var(--jp-content-font-family)" w:eastAsia="Times New Roman" w:hAnsi="var(--jp-content-font-family)" w:cs="Segoe UI"/>
            <w:color w:val="000000"/>
            <w:kern w:val="0"/>
            <w:sz w:val="21"/>
            <w:szCs w:val="21"/>
            <w:lang w:eastAsia="en-GB"/>
            <w14:ligatures w14:val="none"/>
          </w:rPr>
          <w:t xml:space="preserve"> </w:t>
        </w:r>
      </w:ins>
      <w:r w:rsidRPr="000378EF">
        <w:rPr>
          <w:rFonts w:ascii="var(--jp-content-font-family)" w:eastAsia="Times New Roman" w:hAnsi="var(--jp-content-font-family)" w:cs="Segoe UI"/>
          <w:color w:val="000000"/>
          <w:kern w:val="0"/>
          <w:sz w:val="21"/>
          <w:szCs w:val="21"/>
          <w:lang w:eastAsia="en-GB"/>
          <w14:ligatures w14:val="none"/>
        </w:rPr>
        <w:t>was rare as it came from studying individual antibodies. However, the advent of B-cell encapsulation and Next Generation Sequencing now allows researchers to sequence a whole repertoire of paired antibodies</w:t>
      </w:r>
      <w:ins w:id="37" w:author="Lee, Adam" w:date="2024-03-13T11:44:00Z">
        <w:r w:rsidR="00893897">
          <w:rPr>
            <w:rFonts w:ascii="var(--jp-content-font-family)" w:eastAsia="Times New Roman" w:hAnsi="var(--jp-content-font-family)" w:cs="Segoe UI"/>
            <w:color w:val="000000"/>
            <w:kern w:val="0"/>
            <w:sz w:val="21"/>
            <w:szCs w:val="21"/>
            <w:lang w:eastAsia="en-GB"/>
            <w14:ligatures w14:val="none"/>
          </w:rPr>
          <w:t>, and thus this kind of data has become increasingly abundant</w:t>
        </w:r>
      </w:ins>
      <w:r w:rsidRPr="000378EF">
        <w:rPr>
          <w:rFonts w:ascii="var(--jp-content-font-family)" w:eastAsia="Times New Roman" w:hAnsi="var(--jp-content-font-family)" w:cs="Segoe UI"/>
          <w:color w:val="000000"/>
          <w:kern w:val="0"/>
          <w:sz w:val="21"/>
          <w:szCs w:val="21"/>
          <w:lang w:eastAsia="en-GB"/>
          <w14:ligatures w14:val="none"/>
        </w:rPr>
        <w:t xml:space="preserve"> (</w:t>
      </w:r>
      <w:proofErr w:type="spellStart"/>
      <w:r w:rsidRPr="000378EF">
        <w:rPr>
          <w:rFonts w:ascii="var(--jp-content-font-family)" w:eastAsia="Times New Roman" w:hAnsi="var(--jp-content-font-family)" w:cs="Segoe UI"/>
          <w:color w:val="000000"/>
          <w:kern w:val="0"/>
          <w:sz w:val="21"/>
          <w:szCs w:val="21"/>
          <w:lang w:eastAsia="en-GB"/>
          <w14:ligatures w14:val="none"/>
        </w:rPr>
        <w:t>Rajan</w:t>
      </w:r>
      <w:proofErr w:type="spellEnd"/>
      <w:r w:rsidRPr="000378EF">
        <w:rPr>
          <w:rFonts w:ascii="var(--jp-content-font-family)" w:eastAsia="Times New Roman" w:hAnsi="var(--jp-content-font-family)" w:cs="Segoe UI"/>
          <w:color w:val="000000"/>
          <w:kern w:val="0"/>
          <w:sz w:val="21"/>
          <w:szCs w:val="21"/>
          <w:lang w:eastAsia="en-GB"/>
          <w14:ligatures w14:val="none"/>
        </w:rPr>
        <w:t> </w:t>
      </w:r>
      <w:r w:rsidRPr="000378EF">
        <w:rPr>
          <w:rFonts w:ascii="var(--jp-content-font-family)" w:eastAsia="Times New Roman" w:hAnsi="var(--jp-content-font-family)" w:cs="Segoe UI"/>
          <w:i/>
          <w:iCs/>
          <w:color w:val="000000"/>
          <w:kern w:val="0"/>
          <w:sz w:val="21"/>
          <w:szCs w:val="21"/>
          <w:lang w:eastAsia="en-GB"/>
          <w14:ligatures w14:val="none"/>
        </w:rPr>
        <w:t>et al.</w:t>
      </w:r>
      <w:r w:rsidRPr="000378EF">
        <w:rPr>
          <w:rFonts w:ascii="var(--jp-content-font-family)" w:eastAsia="Times New Roman" w:hAnsi="var(--jp-content-font-family)" w:cs="Segoe UI"/>
          <w:color w:val="000000"/>
          <w:kern w:val="0"/>
          <w:sz w:val="21"/>
          <w:szCs w:val="21"/>
          <w:lang w:eastAsia="en-GB"/>
          <w14:ligatures w14:val="none"/>
        </w:rPr>
        <w:t>, 2018).</w:t>
      </w:r>
    </w:p>
    <w:p w14:paraId="66D6CFC5" w14:textId="126D4CE3" w:rsidR="000378EF" w:rsidRPr="000378EF" w:rsidRDefault="000378EF" w:rsidP="000378EF">
      <w:pPr>
        <w:spacing w:after="240"/>
        <w:rPr>
          <w:rFonts w:ascii="var(--jp-content-font-family)" w:eastAsia="Times New Roman" w:hAnsi="var(--jp-content-font-family)" w:cs="Segoe UI"/>
          <w:color w:val="000000"/>
          <w:kern w:val="0"/>
          <w:sz w:val="21"/>
          <w:szCs w:val="21"/>
          <w:lang w:eastAsia="en-GB"/>
          <w14:ligatures w14:val="none"/>
        </w:rPr>
      </w:pPr>
      <w:commentRangeStart w:id="38"/>
      <w:r w:rsidRPr="000378EF">
        <w:rPr>
          <w:rFonts w:ascii="var(--jp-content-font-family)" w:eastAsia="Times New Roman" w:hAnsi="var(--jp-content-font-family)" w:cs="Segoe UI"/>
          <w:color w:val="000000"/>
          <w:kern w:val="0"/>
          <w:sz w:val="21"/>
          <w:szCs w:val="21"/>
          <w:lang w:eastAsia="en-GB"/>
          <w14:ligatures w14:val="none"/>
        </w:rPr>
        <w:t xml:space="preserve">In this </w:t>
      </w:r>
      <w:ins w:id="39" w:author="Lee, Adam" w:date="2024-03-13T11:44:00Z">
        <w:r w:rsidR="00893897">
          <w:rPr>
            <w:rFonts w:ascii="var(--jp-content-font-family)" w:eastAsia="Times New Roman" w:hAnsi="var(--jp-content-font-family)" w:cs="Segoe UI"/>
            <w:color w:val="000000"/>
            <w:kern w:val="0"/>
            <w:sz w:val="21"/>
            <w:szCs w:val="21"/>
            <w:lang w:eastAsia="en-GB"/>
            <w14:ligatures w14:val="none"/>
          </w:rPr>
          <w:t>l</w:t>
        </w:r>
      </w:ins>
      <w:del w:id="40" w:author="Lee, Adam" w:date="2024-03-13T11:44:00Z">
        <w:r w:rsidRPr="000378EF" w:rsidDel="00893897">
          <w:rPr>
            <w:rFonts w:ascii="var(--jp-content-font-family)" w:eastAsia="Times New Roman" w:hAnsi="var(--jp-content-font-family)" w:cs="Segoe UI"/>
            <w:color w:val="000000"/>
            <w:kern w:val="0"/>
            <w:sz w:val="21"/>
            <w:szCs w:val="21"/>
            <w:lang w:eastAsia="en-GB"/>
            <w14:ligatures w14:val="none"/>
          </w:rPr>
          <w:delText>L</w:delText>
        </w:r>
      </w:del>
      <w:r w:rsidRPr="000378EF">
        <w:rPr>
          <w:rFonts w:ascii="var(--jp-content-font-family)" w:eastAsia="Times New Roman" w:hAnsi="var(--jp-content-font-family)" w:cs="Segoe UI"/>
          <w:color w:val="000000"/>
          <w:kern w:val="0"/>
          <w:sz w:val="21"/>
          <w:szCs w:val="21"/>
          <w:lang w:eastAsia="en-GB"/>
          <w14:ligatures w14:val="none"/>
        </w:rPr>
        <w:t xml:space="preserve">esson, we </w:t>
      </w:r>
      <w:commentRangeEnd w:id="38"/>
      <w:r w:rsidR="00893897">
        <w:rPr>
          <w:rStyle w:val="CommentReference"/>
        </w:rPr>
        <w:commentReference w:id="38"/>
      </w:r>
      <w:r w:rsidRPr="000378EF">
        <w:rPr>
          <w:rFonts w:ascii="var(--jp-content-font-family)" w:eastAsia="Times New Roman" w:hAnsi="var(--jp-content-font-family)" w:cs="Segoe UI"/>
          <w:color w:val="000000"/>
          <w:kern w:val="0"/>
          <w:sz w:val="21"/>
          <w:szCs w:val="21"/>
          <w:lang w:eastAsia="en-GB"/>
          <w14:ligatures w14:val="none"/>
        </w:rPr>
        <w:t xml:space="preserve">will use a sample of 1000 </w:t>
      </w:r>
      <w:ins w:id="41" w:author="Lee, Adam" w:date="2024-03-13T11:46:00Z">
        <w:r w:rsidR="00893897">
          <w:rPr>
            <w:rFonts w:ascii="var(--jp-content-font-family)" w:eastAsia="Times New Roman" w:hAnsi="var(--jp-content-font-family)" w:cs="Segoe UI"/>
            <w:color w:val="000000"/>
            <w:kern w:val="0"/>
            <w:sz w:val="21"/>
            <w:szCs w:val="21"/>
            <w:lang w:eastAsia="en-GB"/>
            <w14:ligatures w14:val="none"/>
          </w:rPr>
          <w:t>h</w:t>
        </w:r>
      </w:ins>
      <w:del w:id="42" w:author="Lee, Adam" w:date="2024-03-13T11:46:00Z">
        <w:r w:rsidRPr="000378EF" w:rsidDel="00893897">
          <w:rPr>
            <w:rFonts w:ascii="var(--jp-content-font-family)" w:eastAsia="Times New Roman" w:hAnsi="var(--jp-content-font-family)" w:cs="Segoe UI"/>
            <w:color w:val="000000"/>
            <w:kern w:val="0"/>
            <w:sz w:val="21"/>
            <w:szCs w:val="21"/>
            <w:lang w:eastAsia="en-GB"/>
            <w14:ligatures w14:val="none"/>
          </w:rPr>
          <w:delText>H</w:delText>
        </w:r>
      </w:del>
      <w:r w:rsidRPr="000378EF">
        <w:rPr>
          <w:rFonts w:ascii="var(--jp-content-font-family)" w:eastAsia="Times New Roman" w:hAnsi="var(--jp-content-font-family)" w:cs="Segoe UI"/>
          <w:color w:val="000000"/>
          <w:kern w:val="0"/>
          <w:sz w:val="21"/>
          <w:szCs w:val="21"/>
          <w:lang w:eastAsia="en-GB"/>
          <w14:ligatures w14:val="none"/>
        </w:rPr>
        <w:t xml:space="preserve">uman and 1000 </w:t>
      </w:r>
      <w:ins w:id="43" w:author="Lee, Adam" w:date="2024-03-13T11:46:00Z">
        <w:r w:rsidR="00893897">
          <w:rPr>
            <w:rFonts w:ascii="var(--jp-content-font-family)" w:eastAsia="Times New Roman" w:hAnsi="var(--jp-content-font-family)" w:cs="Segoe UI"/>
            <w:color w:val="000000"/>
            <w:kern w:val="0"/>
            <w:sz w:val="21"/>
            <w:szCs w:val="21"/>
            <w:lang w:eastAsia="en-GB"/>
            <w14:ligatures w14:val="none"/>
          </w:rPr>
          <w:t>m</w:t>
        </w:r>
      </w:ins>
      <w:del w:id="44" w:author="Lee, Adam" w:date="2024-03-13T11:46:00Z">
        <w:r w:rsidRPr="000378EF" w:rsidDel="00893897">
          <w:rPr>
            <w:rFonts w:ascii="var(--jp-content-font-family)" w:eastAsia="Times New Roman" w:hAnsi="var(--jp-content-font-family)" w:cs="Segoe UI"/>
            <w:color w:val="000000"/>
            <w:kern w:val="0"/>
            <w:sz w:val="21"/>
            <w:szCs w:val="21"/>
            <w:lang w:eastAsia="en-GB"/>
            <w14:ligatures w14:val="none"/>
          </w:rPr>
          <w:delText>M</w:delText>
        </w:r>
      </w:del>
      <w:r w:rsidRPr="000378EF">
        <w:rPr>
          <w:rFonts w:ascii="var(--jp-content-font-family)" w:eastAsia="Times New Roman" w:hAnsi="var(--jp-content-font-family)" w:cs="Segoe UI"/>
          <w:color w:val="000000"/>
          <w:kern w:val="0"/>
          <w:sz w:val="21"/>
          <w:szCs w:val="21"/>
          <w:lang w:eastAsia="en-GB"/>
          <w14:ligatures w14:val="none"/>
        </w:rPr>
        <w:t>ouse paired antibodies</w:t>
      </w:r>
      <w:ins w:id="45" w:author="Lee, Adam" w:date="2024-03-13T11:46:00Z">
        <w:r w:rsidR="00893897">
          <w:rPr>
            <w:rFonts w:ascii="var(--jp-content-font-family)" w:eastAsia="Times New Roman" w:hAnsi="var(--jp-content-font-family)" w:cs="Segoe UI"/>
            <w:color w:val="000000"/>
            <w:kern w:val="0"/>
            <w:sz w:val="21"/>
            <w:szCs w:val="21"/>
            <w:lang w:eastAsia="en-GB"/>
            <w14:ligatures w14:val="none"/>
          </w:rPr>
          <w:t>,</w:t>
        </w:r>
      </w:ins>
      <w:r w:rsidRPr="000378EF">
        <w:rPr>
          <w:rFonts w:ascii="var(--jp-content-font-family)" w:eastAsia="Times New Roman" w:hAnsi="var(--jp-content-font-family)" w:cs="Segoe UI"/>
          <w:color w:val="000000"/>
          <w:kern w:val="0"/>
          <w:sz w:val="21"/>
          <w:szCs w:val="21"/>
          <w:lang w:eastAsia="en-GB"/>
          <w14:ligatures w14:val="none"/>
        </w:rPr>
        <w:t xml:space="preserve"> </w:t>
      </w:r>
      <w:del w:id="46" w:author="Lee, Adam" w:date="2024-03-13T11:46:00Z">
        <w:r w:rsidRPr="000378EF" w:rsidDel="00893897">
          <w:rPr>
            <w:rFonts w:ascii="var(--jp-content-font-family)" w:eastAsia="Times New Roman" w:hAnsi="var(--jp-content-font-family)" w:cs="Segoe UI"/>
            <w:color w:val="000000"/>
            <w:kern w:val="0"/>
            <w:sz w:val="21"/>
            <w:szCs w:val="21"/>
            <w:lang w:eastAsia="en-GB"/>
            <w14:ligatures w14:val="none"/>
          </w:rPr>
          <w:delText xml:space="preserve">taken </w:delText>
        </w:r>
      </w:del>
      <w:ins w:id="47" w:author="Lee, Adam" w:date="2024-03-13T11:46:00Z">
        <w:r w:rsidR="00893897">
          <w:rPr>
            <w:rFonts w:ascii="var(--jp-content-font-family)" w:eastAsia="Times New Roman" w:hAnsi="var(--jp-content-font-family)" w:cs="Segoe UI"/>
            <w:color w:val="000000"/>
            <w:kern w:val="0"/>
            <w:sz w:val="21"/>
            <w:szCs w:val="21"/>
            <w:lang w:eastAsia="en-GB"/>
            <w14:ligatures w14:val="none"/>
          </w:rPr>
          <w:t>obtained</w:t>
        </w:r>
        <w:r w:rsidR="00893897" w:rsidRPr="000378EF">
          <w:rPr>
            <w:rFonts w:ascii="var(--jp-content-font-family)" w:eastAsia="Times New Roman" w:hAnsi="var(--jp-content-font-family)" w:cs="Segoe UI"/>
            <w:color w:val="000000"/>
            <w:kern w:val="0"/>
            <w:sz w:val="21"/>
            <w:szCs w:val="21"/>
            <w:lang w:eastAsia="en-GB"/>
            <w14:ligatures w14:val="none"/>
          </w:rPr>
          <w:t xml:space="preserve"> </w:t>
        </w:r>
      </w:ins>
      <w:r w:rsidRPr="000378EF">
        <w:rPr>
          <w:rFonts w:ascii="var(--jp-content-font-family)" w:eastAsia="Times New Roman" w:hAnsi="var(--jp-content-font-family)" w:cs="Segoe UI"/>
          <w:color w:val="000000"/>
          <w:kern w:val="0"/>
          <w:sz w:val="21"/>
          <w:szCs w:val="21"/>
          <w:lang w:eastAsia="en-GB"/>
          <w14:ligatures w14:val="none"/>
        </w:rPr>
        <w:t xml:space="preserve">from the </w:t>
      </w:r>
      <w:ins w:id="48" w:author="Lee, Adam" w:date="2024-03-13T11:46:00Z">
        <w:r w:rsidR="007E6FE0">
          <w:rPr>
            <w:rFonts w:ascii="var(--jp-content-font-family)" w:eastAsia="Times New Roman" w:hAnsi="var(--jp-content-font-family)" w:cs="Segoe UI"/>
            <w:color w:val="000000"/>
            <w:kern w:val="0"/>
            <w:sz w:val="21"/>
            <w:szCs w:val="21"/>
            <w:lang w:eastAsia="en-GB"/>
            <w14:ligatures w14:val="none"/>
          </w:rPr>
          <w:t>publicly</w:t>
        </w:r>
      </w:ins>
      <w:ins w:id="49" w:author="Lee, Adam" w:date="2024-03-13T11:47:00Z">
        <w:r w:rsidR="007E6FE0">
          <w:rPr>
            <w:rFonts w:ascii="var(--jp-content-font-family)" w:eastAsia="Times New Roman" w:hAnsi="var(--jp-content-font-family)" w:cs="Segoe UI"/>
            <w:color w:val="000000"/>
            <w:kern w:val="0"/>
            <w:sz w:val="21"/>
            <w:szCs w:val="21"/>
            <w:lang w:eastAsia="en-GB"/>
            <w14:ligatures w14:val="none"/>
          </w:rPr>
          <w:t>-</w:t>
        </w:r>
      </w:ins>
      <w:ins w:id="50" w:author="Lee, Adam" w:date="2024-03-13T11:46:00Z">
        <w:r w:rsidR="007E6FE0">
          <w:rPr>
            <w:rFonts w:ascii="var(--jp-content-font-family)" w:eastAsia="Times New Roman" w:hAnsi="var(--jp-content-font-family)" w:cs="Segoe UI"/>
            <w:color w:val="000000"/>
            <w:kern w:val="0"/>
            <w:sz w:val="21"/>
            <w:szCs w:val="21"/>
            <w:lang w:eastAsia="en-GB"/>
            <w14:ligatures w14:val="none"/>
          </w:rPr>
          <w:t>av</w:t>
        </w:r>
      </w:ins>
      <w:ins w:id="51" w:author="Lee, Adam" w:date="2024-03-13T11:47:00Z">
        <w:r w:rsidR="007E6FE0">
          <w:rPr>
            <w:rFonts w:ascii="var(--jp-content-font-family)" w:eastAsia="Times New Roman" w:hAnsi="var(--jp-content-font-family)" w:cs="Segoe UI"/>
            <w:color w:val="000000"/>
            <w:kern w:val="0"/>
            <w:sz w:val="21"/>
            <w:szCs w:val="21"/>
            <w:lang w:eastAsia="en-GB"/>
            <w14:ligatures w14:val="none"/>
          </w:rPr>
          <w:t xml:space="preserve">ailable </w:t>
        </w:r>
      </w:ins>
      <w:r w:rsidRPr="000378EF">
        <w:rPr>
          <w:rFonts w:ascii="var(--jp-content-font-family)" w:eastAsia="Times New Roman" w:hAnsi="var(--jp-content-font-family)" w:cs="Segoe UI"/>
          <w:color w:val="000000"/>
          <w:kern w:val="0"/>
          <w:sz w:val="21"/>
          <w:szCs w:val="21"/>
          <w:lang w:eastAsia="en-GB"/>
          <w14:ligatures w14:val="none"/>
        </w:rPr>
        <w:t xml:space="preserve">Observed Antibody Space </w:t>
      </w:r>
      <w:ins w:id="52" w:author="Lee, Adam" w:date="2024-03-13T11:46:00Z">
        <w:r w:rsidR="00893897">
          <w:rPr>
            <w:rFonts w:ascii="var(--jp-content-font-family)" w:eastAsia="Times New Roman" w:hAnsi="var(--jp-content-font-family)" w:cs="Segoe UI"/>
            <w:color w:val="000000"/>
            <w:kern w:val="0"/>
            <w:sz w:val="21"/>
            <w:szCs w:val="21"/>
            <w:lang w:eastAsia="en-GB"/>
            <w14:ligatures w14:val="none"/>
          </w:rPr>
          <w:t>datab</w:t>
        </w:r>
      </w:ins>
      <w:ins w:id="53" w:author="Lee, Adam" w:date="2024-03-13T11:47:00Z">
        <w:r w:rsidR="007E6FE0">
          <w:rPr>
            <w:rFonts w:ascii="var(--jp-content-font-family)" w:eastAsia="Times New Roman" w:hAnsi="var(--jp-content-font-family)" w:cs="Segoe UI"/>
            <w:color w:val="000000"/>
            <w:kern w:val="0"/>
            <w:sz w:val="21"/>
            <w:szCs w:val="21"/>
            <w:lang w:eastAsia="en-GB"/>
            <w14:ligatures w14:val="none"/>
          </w:rPr>
          <w:t>a</w:t>
        </w:r>
      </w:ins>
      <w:ins w:id="54" w:author="Lee, Adam" w:date="2024-03-13T11:46:00Z">
        <w:r w:rsidR="00893897">
          <w:rPr>
            <w:rFonts w:ascii="var(--jp-content-font-family)" w:eastAsia="Times New Roman" w:hAnsi="var(--jp-content-font-family)" w:cs="Segoe UI"/>
            <w:color w:val="000000"/>
            <w:kern w:val="0"/>
            <w:sz w:val="21"/>
            <w:szCs w:val="21"/>
            <w:lang w:eastAsia="en-GB"/>
            <w14:ligatures w14:val="none"/>
          </w:rPr>
          <w:t xml:space="preserve">se </w:t>
        </w:r>
      </w:ins>
      <w:r w:rsidRPr="000378EF">
        <w:rPr>
          <w:rFonts w:ascii="var(--jp-content-font-family)" w:eastAsia="Times New Roman" w:hAnsi="var(--jp-content-font-family)" w:cs="Segoe UI"/>
          <w:color w:val="000000"/>
          <w:kern w:val="0"/>
          <w:sz w:val="21"/>
          <w:szCs w:val="21"/>
          <w:lang w:eastAsia="en-GB"/>
          <w14:ligatures w14:val="none"/>
        </w:rPr>
        <w:t>(Olsen </w:t>
      </w:r>
      <w:r w:rsidRPr="000378EF">
        <w:rPr>
          <w:rFonts w:ascii="var(--jp-content-font-family)" w:eastAsia="Times New Roman" w:hAnsi="var(--jp-content-font-family)" w:cs="Segoe UI"/>
          <w:i/>
          <w:iCs/>
          <w:color w:val="000000"/>
          <w:kern w:val="0"/>
          <w:sz w:val="21"/>
          <w:szCs w:val="21"/>
          <w:lang w:eastAsia="en-GB"/>
          <w14:ligatures w14:val="none"/>
        </w:rPr>
        <w:t>et al.</w:t>
      </w:r>
      <w:r w:rsidRPr="000378EF">
        <w:rPr>
          <w:rFonts w:ascii="var(--jp-content-font-family)" w:eastAsia="Times New Roman" w:hAnsi="var(--jp-content-font-family)" w:cs="Segoe UI"/>
          <w:color w:val="000000"/>
          <w:kern w:val="0"/>
          <w:sz w:val="21"/>
          <w:szCs w:val="21"/>
          <w:lang w:eastAsia="en-GB"/>
          <w14:ligatures w14:val="none"/>
        </w:rPr>
        <w:t>, 2022)</w:t>
      </w:r>
      <w:ins w:id="55" w:author="Lee, Adam" w:date="2024-03-13T11:47:00Z">
        <w:r w:rsidR="007E6FE0">
          <w:rPr>
            <w:rFonts w:ascii="var(--jp-content-font-family)" w:eastAsia="Times New Roman" w:hAnsi="var(--jp-content-font-family)" w:cs="Segoe UI"/>
            <w:color w:val="000000"/>
            <w:kern w:val="0"/>
            <w:sz w:val="21"/>
            <w:szCs w:val="21"/>
            <w:lang w:eastAsia="en-GB"/>
            <w14:ligatures w14:val="none"/>
          </w:rPr>
          <w:t>,</w:t>
        </w:r>
      </w:ins>
      <w:r w:rsidRPr="000378EF">
        <w:rPr>
          <w:rFonts w:ascii="var(--jp-content-font-family)" w:eastAsia="Times New Roman" w:hAnsi="var(--jp-content-font-family)" w:cs="Segoe UI"/>
          <w:color w:val="000000"/>
          <w:kern w:val="0"/>
          <w:sz w:val="21"/>
          <w:szCs w:val="21"/>
          <w:lang w:eastAsia="en-GB"/>
          <w14:ligatures w14:val="none"/>
        </w:rPr>
        <w:t xml:space="preserve"> and train a machine </w:t>
      </w:r>
      <w:commentRangeStart w:id="56"/>
      <w:r w:rsidRPr="000378EF">
        <w:rPr>
          <w:rFonts w:ascii="var(--jp-content-font-family)" w:eastAsia="Times New Roman" w:hAnsi="var(--jp-content-font-family)" w:cs="Segoe UI"/>
          <w:color w:val="000000"/>
          <w:kern w:val="0"/>
          <w:sz w:val="21"/>
          <w:szCs w:val="21"/>
          <w:lang w:eastAsia="en-GB"/>
          <w14:ligatures w14:val="none"/>
        </w:rPr>
        <w:t xml:space="preserve">learning classifier to tell them apart. </w:t>
      </w:r>
      <w:commentRangeEnd w:id="56"/>
      <w:r w:rsidR="007E6FE0">
        <w:rPr>
          <w:rStyle w:val="CommentReference"/>
        </w:rPr>
        <w:commentReference w:id="56"/>
      </w:r>
      <w:commentRangeStart w:id="57"/>
      <w:r w:rsidRPr="000378EF">
        <w:rPr>
          <w:rFonts w:ascii="var(--jp-content-font-family)" w:eastAsia="Times New Roman" w:hAnsi="var(--jp-content-font-family)" w:cs="Segoe UI"/>
          <w:color w:val="000000"/>
          <w:kern w:val="0"/>
          <w:sz w:val="21"/>
          <w:szCs w:val="21"/>
          <w:lang w:eastAsia="en-GB"/>
          <w14:ligatures w14:val="none"/>
        </w:rPr>
        <w:t xml:space="preserve">Firstly, we will use </w:t>
      </w:r>
      <w:commentRangeStart w:id="58"/>
      <w:proofErr w:type="spellStart"/>
      <w:r w:rsidRPr="000378EF">
        <w:rPr>
          <w:rFonts w:ascii="var(--jp-content-font-family)" w:eastAsia="Times New Roman" w:hAnsi="var(--jp-content-font-family)" w:cs="Segoe UI"/>
          <w:color w:val="000000"/>
          <w:kern w:val="0"/>
          <w:sz w:val="21"/>
          <w:szCs w:val="21"/>
          <w:lang w:eastAsia="en-GB"/>
          <w14:ligatures w14:val="none"/>
        </w:rPr>
        <w:t>Kidera</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Factors (</w:t>
      </w:r>
      <w:proofErr w:type="spellStart"/>
      <w:r w:rsidRPr="000378EF">
        <w:rPr>
          <w:rFonts w:ascii="var(--jp-content-font-family)" w:eastAsia="Times New Roman" w:hAnsi="var(--jp-content-font-family)" w:cs="Segoe UI"/>
          <w:color w:val="000000"/>
          <w:kern w:val="0"/>
          <w:sz w:val="21"/>
          <w:szCs w:val="21"/>
          <w:lang w:eastAsia="en-GB"/>
          <w14:ligatures w14:val="none"/>
        </w:rPr>
        <w:t>Nakai</w:t>
      </w:r>
      <w:proofErr w:type="spellEnd"/>
      <w:r w:rsidRPr="000378EF">
        <w:rPr>
          <w:rFonts w:ascii="var(--jp-content-font-family)" w:eastAsia="Times New Roman" w:hAnsi="var(--jp-content-font-family)" w:cs="Segoe UI"/>
          <w:color w:val="000000"/>
          <w:kern w:val="0"/>
          <w:sz w:val="21"/>
          <w:szCs w:val="21"/>
          <w:lang w:eastAsia="en-GB"/>
          <w14:ligatures w14:val="none"/>
        </w:rPr>
        <w:t> </w:t>
      </w:r>
      <w:r w:rsidRPr="000378EF">
        <w:rPr>
          <w:rFonts w:ascii="var(--jp-content-font-family)" w:eastAsia="Times New Roman" w:hAnsi="var(--jp-content-font-family)" w:cs="Segoe UI"/>
          <w:i/>
          <w:iCs/>
          <w:color w:val="000000"/>
          <w:kern w:val="0"/>
          <w:sz w:val="21"/>
          <w:szCs w:val="21"/>
          <w:lang w:eastAsia="en-GB"/>
          <w14:ligatures w14:val="none"/>
        </w:rPr>
        <w:t>et al.</w:t>
      </w:r>
      <w:r w:rsidRPr="000378EF">
        <w:rPr>
          <w:rFonts w:ascii="var(--jp-content-font-family)" w:eastAsia="Times New Roman" w:hAnsi="var(--jp-content-font-family)" w:cs="Segoe UI"/>
          <w:color w:val="000000"/>
          <w:kern w:val="0"/>
          <w:sz w:val="21"/>
          <w:szCs w:val="21"/>
          <w:lang w:eastAsia="en-GB"/>
          <w14:ligatures w14:val="none"/>
        </w:rPr>
        <w:t xml:space="preserve">, 1988) and </w:t>
      </w:r>
      <w:proofErr w:type="spellStart"/>
      <w:r w:rsidRPr="000378EF">
        <w:rPr>
          <w:rFonts w:ascii="var(--jp-content-font-family)" w:eastAsia="Times New Roman" w:hAnsi="var(--jp-content-font-family)" w:cs="Segoe UI"/>
          <w:color w:val="000000"/>
          <w:kern w:val="0"/>
          <w:sz w:val="21"/>
          <w:szCs w:val="21"/>
          <w:lang w:eastAsia="en-GB"/>
          <w14:ligatures w14:val="none"/>
        </w:rPr>
        <w:t>Propythia</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w:t>
      </w:r>
      <w:proofErr w:type="spellStart"/>
      <w:r w:rsidRPr="000378EF">
        <w:rPr>
          <w:rFonts w:ascii="var(--jp-content-font-family)" w:eastAsia="Times New Roman" w:hAnsi="var(--jp-content-font-family)" w:cs="Segoe UI"/>
          <w:color w:val="000000"/>
          <w:kern w:val="0"/>
          <w:sz w:val="21"/>
          <w:szCs w:val="21"/>
          <w:lang w:eastAsia="en-GB"/>
          <w14:ligatures w14:val="none"/>
        </w:rPr>
        <w:t>Sequeira</w:t>
      </w:r>
      <w:proofErr w:type="spellEnd"/>
      <w:r w:rsidRPr="000378EF">
        <w:rPr>
          <w:rFonts w:ascii="var(--jp-content-font-family)" w:eastAsia="Times New Roman" w:hAnsi="var(--jp-content-font-family)" w:cs="Segoe UI"/>
          <w:color w:val="000000"/>
          <w:kern w:val="0"/>
          <w:sz w:val="21"/>
          <w:szCs w:val="21"/>
          <w:lang w:eastAsia="en-GB"/>
          <w14:ligatures w14:val="none"/>
        </w:rPr>
        <w:t> </w:t>
      </w:r>
      <w:r w:rsidRPr="000378EF">
        <w:rPr>
          <w:rFonts w:ascii="var(--jp-content-font-family)" w:eastAsia="Times New Roman" w:hAnsi="var(--jp-content-font-family)" w:cs="Segoe UI"/>
          <w:i/>
          <w:iCs/>
          <w:color w:val="000000"/>
          <w:kern w:val="0"/>
          <w:sz w:val="21"/>
          <w:szCs w:val="21"/>
          <w:lang w:eastAsia="en-GB"/>
          <w14:ligatures w14:val="none"/>
        </w:rPr>
        <w:t>et al.</w:t>
      </w:r>
      <w:r w:rsidRPr="000378EF">
        <w:rPr>
          <w:rFonts w:ascii="var(--jp-content-font-family)" w:eastAsia="Times New Roman" w:hAnsi="var(--jp-content-font-family)" w:cs="Segoe UI"/>
          <w:color w:val="000000"/>
          <w:kern w:val="0"/>
          <w:sz w:val="21"/>
          <w:szCs w:val="21"/>
          <w:lang w:eastAsia="en-GB"/>
          <w14:ligatures w14:val="none"/>
        </w:rPr>
        <w:t xml:space="preserve">, 2022) to generate our encodings from an input </w:t>
      </w:r>
      <w:commentRangeEnd w:id="58"/>
      <w:r w:rsidR="007E6FE0">
        <w:rPr>
          <w:rStyle w:val="CommentReference"/>
        </w:rPr>
        <w:commentReference w:id="58"/>
      </w:r>
      <w:r w:rsidRPr="000378EF">
        <w:rPr>
          <w:rFonts w:ascii="var(--jp-content-font-family)" w:eastAsia="Times New Roman" w:hAnsi="var(--jp-content-font-family)" w:cs="Segoe UI"/>
          <w:color w:val="000000"/>
          <w:kern w:val="0"/>
          <w:sz w:val="21"/>
          <w:szCs w:val="21"/>
          <w:lang w:eastAsia="en-GB"/>
          <w14:ligatures w14:val="none"/>
        </w:rPr>
        <w:t>of FASTA formatted sequences. Secondly, we will split those encodings into training and test datasets for a selection of machine learning classifiers and compare the results for both methods of encoding.</w:t>
      </w:r>
      <w:commentRangeEnd w:id="57"/>
      <w:r w:rsidR="007E6FE0">
        <w:rPr>
          <w:rStyle w:val="CommentReference"/>
        </w:rPr>
        <w:commentReference w:id="57"/>
      </w:r>
    </w:p>
    <w:p w14:paraId="59EDA4B0" w14:textId="77777777" w:rsidR="000378EF" w:rsidRPr="000378EF" w:rsidRDefault="000378EF" w:rsidP="000378EF">
      <w:pPr>
        <w:spacing w:after="24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 xml:space="preserve">GB: </w:t>
      </w:r>
      <w:proofErr w:type="spellStart"/>
      <w:r w:rsidRPr="000378EF">
        <w:rPr>
          <w:rFonts w:ascii="var(--jp-content-font-family)" w:eastAsia="Times New Roman" w:hAnsi="var(--jp-content-font-family)" w:cs="Segoe UI"/>
          <w:color w:val="000000"/>
          <w:kern w:val="0"/>
          <w:sz w:val="21"/>
          <w:szCs w:val="21"/>
          <w:lang w:eastAsia="en-GB"/>
          <w14:ligatures w14:val="none"/>
        </w:rPr>
        <w:t>Kidera</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and </w:t>
      </w:r>
      <w:proofErr w:type="spellStart"/>
      <w:r w:rsidRPr="000378EF">
        <w:rPr>
          <w:rFonts w:ascii="var(--jp-content-font-family)" w:eastAsia="Times New Roman" w:hAnsi="var(--jp-content-font-family)" w:cs="Segoe UI"/>
          <w:color w:val="000000"/>
          <w:kern w:val="0"/>
          <w:sz w:val="21"/>
          <w:szCs w:val="21"/>
          <w:lang w:eastAsia="en-GB"/>
          <w14:ligatures w14:val="none"/>
        </w:rPr>
        <w:t>Propythia</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are not explained.</w:t>
      </w:r>
    </w:p>
    <w:p w14:paraId="0CD3D1E7" w14:textId="77777777" w:rsidR="000378EF" w:rsidRPr="000378EF" w:rsidRDefault="000378EF" w:rsidP="000378EF">
      <w:pPr>
        <w:spacing w:before="100" w:beforeAutospacing="1" w:after="100" w:afterAutospacing="1"/>
        <w:outlineLvl w:val="2"/>
        <w:rPr>
          <w:rFonts w:ascii="var(--jp-content-font-family)" w:eastAsia="Times New Roman" w:hAnsi="var(--jp-content-font-family)" w:cs="Segoe UI"/>
          <w:b/>
          <w:bCs/>
          <w:color w:val="000000"/>
          <w:kern w:val="0"/>
          <w:sz w:val="27"/>
          <w:szCs w:val="27"/>
          <w:lang w:eastAsia="en-GB"/>
          <w14:ligatures w14:val="none"/>
        </w:rPr>
      </w:pPr>
      <w:commentRangeStart w:id="59"/>
      <w:r w:rsidRPr="000378EF">
        <w:rPr>
          <w:rFonts w:ascii="var(--jp-content-font-family)" w:eastAsia="Times New Roman" w:hAnsi="var(--jp-content-font-family)" w:cs="Segoe UI"/>
          <w:b/>
          <w:bCs/>
          <w:color w:val="000000"/>
          <w:kern w:val="0"/>
          <w:sz w:val="27"/>
          <w:szCs w:val="27"/>
          <w:lang w:eastAsia="en-GB"/>
          <w14:ligatures w14:val="none"/>
        </w:rPr>
        <w:lastRenderedPageBreak/>
        <w:t>References</w:t>
      </w:r>
    </w:p>
    <w:p w14:paraId="352835DA" w14:textId="77777777" w:rsidR="000378EF" w:rsidRPr="000378EF" w:rsidRDefault="000378EF" w:rsidP="000378EF">
      <w:pPr>
        <w:spacing w:after="24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GB: make links instead of putting links </w:t>
      </w:r>
      <w:proofErr w:type="spellStart"/>
      <w:r w:rsidRPr="000378EF">
        <w:rPr>
          <w:rFonts w:ascii="var(--jp-content-font-family)" w:eastAsia="Times New Roman" w:hAnsi="var(--jp-content-font-family)" w:cs="Segoe UI"/>
          <w:color w:val="000000"/>
          <w:kern w:val="0"/>
          <w:sz w:val="21"/>
          <w:szCs w:val="21"/>
          <w:lang w:eastAsia="en-GB"/>
          <w14:ligatures w14:val="none"/>
        </w:rPr>
        <w:fldChar w:fldCharType="begin"/>
      </w:r>
      <w:r w:rsidRPr="000378EF">
        <w:rPr>
          <w:rFonts w:ascii="var(--jp-content-font-family)" w:eastAsia="Times New Roman" w:hAnsi="var(--jp-content-font-family)" w:cs="Segoe UI"/>
          <w:color w:val="000000"/>
          <w:kern w:val="0"/>
          <w:sz w:val="21"/>
          <w:szCs w:val="21"/>
          <w:lang w:eastAsia="en-GB"/>
          <w14:ligatures w14:val="none"/>
        </w:rPr>
        <w:instrText>HYPERLINK "https://doi.org/10.1186/s12859-020-03546-x" \t "_blank"</w:instrText>
      </w:r>
      <w:r w:rsidRPr="000378EF">
        <w:rPr>
          <w:rFonts w:ascii="var(--jp-content-font-family)" w:eastAsia="Times New Roman" w:hAnsi="var(--jp-content-font-family)" w:cs="Segoe UI"/>
          <w:color w:val="000000"/>
          <w:kern w:val="0"/>
          <w:sz w:val="21"/>
          <w:szCs w:val="21"/>
          <w:lang w:eastAsia="en-GB"/>
          <w14:ligatures w14:val="none"/>
        </w:rPr>
      </w:r>
      <w:r w:rsidRPr="000378EF">
        <w:rPr>
          <w:rFonts w:ascii="var(--jp-content-font-family)" w:eastAsia="Times New Roman" w:hAnsi="var(--jp-content-font-family)" w:cs="Segoe UI"/>
          <w:color w:val="000000"/>
          <w:kern w:val="0"/>
          <w:sz w:val="21"/>
          <w:szCs w:val="21"/>
          <w:lang w:eastAsia="en-GB"/>
          <w14:ligatures w14:val="none"/>
        </w:rPr>
        <w:fldChar w:fldCharType="separate"/>
      </w:r>
      <w:r w:rsidRPr="000378EF">
        <w:rPr>
          <w:rFonts w:ascii="var(--jp-content-font-family)" w:eastAsia="Times New Roman" w:hAnsi="var(--jp-content-font-family)" w:cs="Segoe UI"/>
          <w:color w:val="0000FF"/>
          <w:kern w:val="0"/>
          <w:sz w:val="21"/>
          <w:szCs w:val="21"/>
          <w:u w:val="single"/>
          <w:lang w:eastAsia="en-GB"/>
          <w14:ligatures w14:val="none"/>
        </w:rPr>
        <w:t>ElAbd</w:t>
      </w:r>
      <w:proofErr w:type="spellEnd"/>
      <w:r w:rsidRPr="000378EF">
        <w:rPr>
          <w:rFonts w:ascii="var(--jp-content-font-family)" w:eastAsia="Times New Roman" w:hAnsi="var(--jp-content-font-family)" w:cs="Segoe UI"/>
          <w:color w:val="0000FF"/>
          <w:kern w:val="0"/>
          <w:sz w:val="21"/>
          <w:szCs w:val="21"/>
          <w:u w:val="single"/>
          <w:lang w:eastAsia="en-GB"/>
          <w14:ligatures w14:val="none"/>
        </w:rPr>
        <w:t>, H., Bromberg, Y., Hoarfrost, A., Lenz, T., Franke, A., &amp; Wendorff, M. (2020). Amino acid encoding for deep learning applications. BMC Bioinformatics, 21(1), 235.</w:t>
      </w:r>
      <w:r w:rsidRPr="000378EF">
        <w:rPr>
          <w:rFonts w:ascii="var(--jp-content-font-family)" w:eastAsia="Times New Roman" w:hAnsi="var(--jp-content-font-family)" w:cs="Segoe UI"/>
          <w:color w:val="000000"/>
          <w:kern w:val="0"/>
          <w:sz w:val="21"/>
          <w:szCs w:val="21"/>
          <w:lang w:eastAsia="en-GB"/>
          <w14:ligatures w14:val="none"/>
        </w:rPr>
        <w:fldChar w:fldCharType="end"/>
      </w:r>
    </w:p>
    <w:p w14:paraId="62A6C91B" w14:textId="77777777" w:rsidR="000378EF" w:rsidRPr="000378EF" w:rsidRDefault="000378EF" w:rsidP="000378EF">
      <w:pPr>
        <w:spacing w:after="240"/>
        <w:rPr>
          <w:rFonts w:ascii="var(--jp-content-font-family)" w:eastAsia="Times New Roman" w:hAnsi="var(--jp-content-font-family)" w:cs="Segoe UI"/>
          <w:color w:val="000000"/>
          <w:kern w:val="0"/>
          <w:sz w:val="21"/>
          <w:szCs w:val="21"/>
          <w:lang w:eastAsia="en-GB"/>
          <w14:ligatures w14:val="none"/>
        </w:rPr>
      </w:pPr>
      <w:proofErr w:type="spellStart"/>
      <w:r w:rsidRPr="000378EF">
        <w:rPr>
          <w:rFonts w:ascii="var(--jp-content-font-family)" w:eastAsia="Times New Roman" w:hAnsi="var(--jp-content-font-family)" w:cs="Segoe UI"/>
          <w:color w:val="000000"/>
          <w:kern w:val="0"/>
          <w:sz w:val="21"/>
          <w:szCs w:val="21"/>
          <w:lang w:eastAsia="en-GB"/>
          <w14:ligatures w14:val="none"/>
        </w:rPr>
        <w:t>Nakai</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K., </w:t>
      </w:r>
      <w:proofErr w:type="spellStart"/>
      <w:r w:rsidRPr="000378EF">
        <w:rPr>
          <w:rFonts w:ascii="var(--jp-content-font-family)" w:eastAsia="Times New Roman" w:hAnsi="var(--jp-content-font-family)" w:cs="Segoe UI"/>
          <w:color w:val="000000"/>
          <w:kern w:val="0"/>
          <w:sz w:val="21"/>
          <w:szCs w:val="21"/>
          <w:lang w:eastAsia="en-GB"/>
          <w14:ligatures w14:val="none"/>
        </w:rPr>
        <w:t>Kidera</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A., &amp; </w:t>
      </w:r>
      <w:proofErr w:type="spellStart"/>
      <w:r w:rsidRPr="000378EF">
        <w:rPr>
          <w:rFonts w:ascii="var(--jp-content-font-family)" w:eastAsia="Times New Roman" w:hAnsi="var(--jp-content-font-family)" w:cs="Segoe UI"/>
          <w:color w:val="000000"/>
          <w:kern w:val="0"/>
          <w:sz w:val="21"/>
          <w:szCs w:val="21"/>
          <w:lang w:eastAsia="en-GB"/>
          <w14:ligatures w14:val="none"/>
        </w:rPr>
        <w:t>Kanehisa</w:t>
      </w:r>
      <w:proofErr w:type="spellEnd"/>
      <w:r w:rsidRPr="000378EF">
        <w:rPr>
          <w:rFonts w:ascii="var(--jp-content-font-family)" w:eastAsia="Times New Roman" w:hAnsi="var(--jp-content-font-family)" w:cs="Segoe UI"/>
          <w:color w:val="000000"/>
          <w:kern w:val="0"/>
          <w:sz w:val="21"/>
          <w:szCs w:val="21"/>
          <w:lang w:eastAsia="en-GB"/>
          <w14:ligatures w14:val="none"/>
        </w:rPr>
        <w:t>, M. (1988). Cluster analysis of amino acid indices for prediction of protein structure and function. Protein Engineering, Design and Selection, 2(2), 93-100 </w:t>
      </w:r>
      <w:hyperlink r:id="rId10" w:tgtFrame="_blank" w:history="1">
        <w:r w:rsidRPr="000378EF">
          <w:rPr>
            <w:rFonts w:ascii="var(--jp-content-font-family)" w:eastAsia="Times New Roman" w:hAnsi="var(--jp-content-font-family)" w:cs="Segoe UI"/>
            <w:color w:val="0000FF"/>
            <w:kern w:val="0"/>
            <w:sz w:val="21"/>
            <w:szCs w:val="21"/>
            <w:u w:val="single"/>
            <w:lang w:eastAsia="en-GB"/>
            <w14:ligatures w14:val="none"/>
          </w:rPr>
          <w:t>https://doi.org/10.1093/protein/2.2.93</w:t>
        </w:r>
      </w:hyperlink>
    </w:p>
    <w:p w14:paraId="337DF3A4" w14:textId="77777777" w:rsidR="000378EF" w:rsidRPr="000378EF" w:rsidRDefault="000378EF" w:rsidP="000378EF">
      <w:pPr>
        <w:spacing w:after="24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Olsen, T. H., Boyles, F., &amp; Deane, C. M. (2022). Observed Antibody Space: A diverse database of cleaned, annotated, and translated unpaired and paired antibody sequences. Protein Science, 31(1), 141–146. </w:t>
      </w:r>
      <w:hyperlink r:id="rId11" w:tgtFrame="_blank" w:history="1">
        <w:r w:rsidRPr="000378EF">
          <w:rPr>
            <w:rFonts w:ascii="var(--jp-content-font-family)" w:eastAsia="Times New Roman" w:hAnsi="var(--jp-content-font-family)" w:cs="Segoe UI"/>
            <w:color w:val="0000FF"/>
            <w:kern w:val="0"/>
            <w:sz w:val="21"/>
            <w:szCs w:val="21"/>
            <w:u w:val="single"/>
            <w:lang w:eastAsia="en-GB"/>
            <w14:ligatures w14:val="none"/>
          </w:rPr>
          <w:t>https://doi.org/https://doi.org/10.1002/pro.4205</w:t>
        </w:r>
      </w:hyperlink>
    </w:p>
    <w:p w14:paraId="01F8A476" w14:textId="77777777" w:rsidR="000378EF" w:rsidRPr="000378EF" w:rsidRDefault="000378EF" w:rsidP="000378EF">
      <w:pPr>
        <w:spacing w:after="240"/>
        <w:rPr>
          <w:rFonts w:ascii="var(--jp-content-font-family)" w:eastAsia="Times New Roman" w:hAnsi="var(--jp-content-font-family)" w:cs="Segoe UI"/>
          <w:color w:val="000000"/>
          <w:kern w:val="0"/>
          <w:sz w:val="21"/>
          <w:szCs w:val="21"/>
          <w:lang w:eastAsia="en-GB"/>
          <w14:ligatures w14:val="none"/>
        </w:rPr>
      </w:pPr>
      <w:proofErr w:type="spellStart"/>
      <w:r w:rsidRPr="000378EF">
        <w:rPr>
          <w:rFonts w:ascii="var(--jp-content-font-family)" w:eastAsia="Times New Roman" w:hAnsi="var(--jp-content-font-family)" w:cs="Segoe UI"/>
          <w:color w:val="000000"/>
          <w:kern w:val="0"/>
          <w:sz w:val="21"/>
          <w:szCs w:val="21"/>
          <w:lang w:eastAsia="en-GB"/>
          <w14:ligatures w14:val="none"/>
        </w:rPr>
        <w:t>Rajan</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S., </w:t>
      </w:r>
      <w:proofErr w:type="spellStart"/>
      <w:r w:rsidRPr="000378EF">
        <w:rPr>
          <w:rFonts w:ascii="var(--jp-content-font-family)" w:eastAsia="Times New Roman" w:hAnsi="var(--jp-content-font-family)" w:cs="Segoe UI"/>
          <w:color w:val="000000"/>
          <w:kern w:val="0"/>
          <w:sz w:val="21"/>
          <w:szCs w:val="21"/>
          <w:lang w:eastAsia="en-GB"/>
          <w14:ligatures w14:val="none"/>
        </w:rPr>
        <w:t>Kierny</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M. R., Mercer, A., Wu, J., </w:t>
      </w:r>
      <w:proofErr w:type="spellStart"/>
      <w:r w:rsidRPr="000378EF">
        <w:rPr>
          <w:rFonts w:ascii="var(--jp-content-font-family)" w:eastAsia="Times New Roman" w:hAnsi="var(--jp-content-font-family)" w:cs="Segoe UI"/>
          <w:color w:val="000000"/>
          <w:kern w:val="0"/>
          <w:sz w:val="21"/>
          <w:szCs w:val="21"/>
          <w:lang w:eastAsia="en-GB"/>
          <w14:ligatures w14:val="none"/>
        </w:rPr>
        <w:t>Tovchigrechko</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A., Wu, H., </w:t>
      </w:r>
      <w:proofErr w:type="spellStart"/>
      <w:r w:rsidRPr="000378EF">
        <w:rPr>
          <w:rFonts w:ascii="var(--jp-content-font-family)" w:eastAsia="Times New Roman" w:hAnsi="var(--jp-content-font-family)" w:cs="Segoe UI"/>
          <w:color w:val="000000"/>
          <w:kern w:val="0"/>
          <w:sz w:val="21"/>
          <w:szCs w:val="21"/>
          <w:lang w:eastAsia="en-GB"/>
          <w14:ligatures w14:val="none"/>
        </w:rPr>
        <w:t>Dall′Acqua</w:t>
      </w:r>
      <w:proofErr w:type="spellEnd"/>
      <w:r w:rsidRPr="000378EF">
        <w:rPr>
          <w:rFonts w:ascii="var(--jp-content-font-family)" w:eastAsia="Times New Roman" w:hAnsi="var(--jp-content-font-family)" w:cs="Segoe UI"/>
          <w:color w:val="000000"/>
          <w:kern w:val="0"/>
          <w:sz w:val="21"/>
          <w:szCs w:val="21"/>
          <w:lang w:eastAsia="en-GB"/>
          <w14:ligatures w14:val="none"/>
        </w:rPr>
        <w:t>, W. F., Xiao, X., &amp; Chowdhury, P. S. (2018). Recombinant human B cell repertoires enable screening for rare, specific, and natively paired antibodies. Communications Biology, 1(1), 5. </w:t>
      </w:r>
      <w:hyperlink r:id="rId12" w:tgtFrame="_blank" w:history="1">
        <w:r w:rsidRPr="000378EF">
          <w:rPr>
            <w:rFonts w:ascii="var(--jp-content-font-family)" w:eastAsia="Times New Roman" w:hAnsi="var(--jp-content-font-family)" w:cs="Segoe UI"/>
            <w:color w:val="0000FF"/>
            <w:kern w:val="0"/>
            <w:sz w:val="21"/>
            <w:szCs w:val="21"/>
            <w:u w:val="single"/>
            <w:lang w:eastAsia="en-GB"/>
            <w14:ligatures w14:val="none"/>
          </w:rPr>
          <w:t>https://doi.org/10.1038/s42003-017-0006-2</w:t>
        </w:r>
      </w:hyperlink>
    </w:p>
    <w:p w14:paraId="3AC9FA17" w14:textId="77777777" w:rsidR="000378EF" w:rsidRPr="000378EF" w:rsidRDefault="000378EF" w:rsidP="000378EF">
      <w:pPr>
        <w:spacing w:after="120"/>
        <w:rPr>
          <w:rFonts w:ascii="var(--jp-content-font-family)" w:eastAsia="Times New Roman" w:hAnsi="var(--jp-content-font-family)" w:cs="Segoe UI"/>
          <w:color w:val="000000"/>
          <w:kern w:val="0"/>
          <w:sz w:val="21"/>
          <w:szCs w:val="21"/>
          <w:lang w:eastAsia="en-GB"/>
          <w14:ligatures w14:val="none"/>
        </w:rPr>
      </w:pPr>
      <w:proofErr w:type="spellStart"/>
      <w:r w:rsidRPr="000378EF">
        <w:rPr>
          <w:rFonts w:ascii="var(--jp-content-font-family)" w:eastAsia="Times New Roman" w:hAnsi="var(--jp-content-font-family)" w:cs="Segoe UI"/>
          <w:color w:val="000000"/>
          <w:kern w:val="0"/>
          <w:sz w:val="21"/>
          <w:szCs w:val="21"/>
          <w:lang w:eastAsia="en-GB"/>
          <w14:ligatures w14:val="none"/>
        </w:rPr>
        <w:t>Sequeira</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A. M., </w:t>
      </w:r>
      <w:proofErr w:type="spellStart"/>
      <w:r w:rsidRPr="000378EF">
        <w:rPr>
          <w:rFonts w:ascii="var(--jp-content-font-family)" w:eastAsia="Times New Roman" w:hAnsi="var(--jp-content-font-family)" w:cs="Segoe UI"/>
          <w:color w:val="000000"/>
          <w:kern w:val="0"/>
          <w:sz w:val="21"/>
          <w:szCs w:val="21"/>
          <w:lang w:eastAsia="en-GB"/>
          <w14:ligatures w14:val="none"/>
        </w:rPr>
        <w:t>Lousa</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D., &amp; Rocha, M. (2022). </w:t>
      </w:r>
      <w:proofErr w:type="spellStart"/>
      <w:r w:rsidRPr="000378EF">
        <w:rPr>
          <w:rFonts w:ascii="var(--jp-content-font-family)" w:eastAsia="Times New Roman" w:hAnsi="var(--jp-content-font-family)" w:cs="Segoe UI"/>
          <w:color w:val="000000"/>
          <w:kern w:val="0"/>
          <w:sz w:val="21"/>
          <w:szCs w:val="21"/>
          <w:lang w:eastAsia="en-GB"/>
          <w14:ligatures w14:val="none"/>
        </w:rPr>
        <w:t>ProPythia</w:t>
      </w:r>
      <w:proofErr w:type="spellEnd"/>
      <w:r w:rsidRPr="000378EF">
        <w:rPr>
          <w:rFonts w:ascii="var(--jp-content-font-family)" w:eastAsia="Times New Roman" w:hAnsi="var(--jp-content-font-family)" w:cs="Segoe UI"/>
          <w:color w:val="000000"/>
          <w:kern w:val="0"/>
          <w:sz w:val="21"/>
          <w:szCs w:val="21"/>
          <w:lang w:eastAsia="en-GB"/>
          <w14:ligatures w14:val="none"/>
        </w:rPr>
        <w:t>: A Python package for protein classification based on machine and deep learning. Neurocomputing, 484, 172–182. </w:t>
      </w:r>
      <w:hyperlink r:id="rId13" w:tgtFrame="_blank" w:history="1">
        <w:r w:rsidRPr="000378EF">
          <w:rPr>
            <w:rFonts w:ascii="var(--jp-content-font-family)" w:eastAsia="Times New Roman" w:hAnsi="var(--jp-content-font-family)" w:cs="Segoe UI"/>
            <w:color w:val="0000FF"/>
            <w:kern w:val="0"/>
            <w:sz w:val="21"/>
            <w:szCs w:val="21"/>
            <w:u w:val="single"/>
            <w:lang w:eastAsia="en-GB"/>
            <w14:ligatures w14:val="none"/>
          </w:rPr>
          <w:t>https://doi.org/https://doi.org/10.1016/j.neucom.2021.07.102</w:t>
        </w:r>
      </w:hyperlink>
      <w:commentRangeEnd w:id="59"/>
      <w:r w:rsidR="007E6FE0">
        <w:rPr>
          <w:rStyle w:val="CommentReference"/>
        </w:rPr>
        <w:commentReference w:id="59"/>
      </w:r>
    </w:p>
    <w:p w14:paraId="718C192D" w14:textId="77777777" w:rsid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60" w:author="Lee, Adam" w:date="2024-03-13T11:52:00Z"/>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Imports and Requirements</w:t>
      </w:r>
    </w:p>
    <w:p w14:paraId="7698A104" w14:textId="77777777" w:rsidR="007E6FE0" w:rsidRPr="000378EF" w:rsidRDefault="007E6FE0"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
    <w:p w14:paraId="26AEB581"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The antibody encoding method we will be using is </w:t>
      </w:r>
      <w:commentRangeStart w:id="61"/>
      <w:r w:rsidRPr="000378EF">
        <w:rPr>
          <w:rFonts w:ascii="inherit" w:eastAsia="Times New Roman" w:hAnsi="inherit" w:cs="Courier New"/>
          <w:color w:val="000000"/>
          <w:kern w:val="0"/>
          <w:sz w:val="20"/>
          <w:szCs w:val="20"/>
          <w:lang w:eastAsia="en-GB"/>
          <w14:ligatures w14:val="none"/>
        </w:rPr>
        <w:t xml:space="preserve">the </w:t>
      </w:r>
      <w:proofErr w:type="spellStart"/>
      <w:r w:rsidRPr="000378EF">
        <w:rPr>
          <w:rFonts w:ascii="inherit" w:eastAsia="Times New Roman" w:hAnsi="inherit" w:cs="Courier New"/>
          <w:color w:val="000000"/>
          <w:kern w:val="0"/>
          <w:sz w:val="20"/>
          <w:szCs w:val="20"/>
          <w:lang w:eastAsia="en-GB"/>
          <w14:ligatures w14:val="none"/>
        </w:rPr>
        <w:t>Propythia</w:t>
      </w:r>
      <w:proofErr w:type="spellEnd"/>
      <w:r w:rsidRPr="000378EF">
        <w:rPr>
          <w:rFonts w:ascii="inherit" w:eastAsia="Times New Roman" w:hAnsi="inherit" w:cs="Courier New"/>
          <w:color w:val="000000"/>
          <w:kern w:val="0"/>
          <w:sz w:val="20"/>
          <w:szCs w:val="20"/>
          <w:lang w:eastAsia="en-GB"/>
          <w14:ligatures w14:val="none"/>
        </w:rPr>
        <w:t xml:space="preserve"> program. </w:t>
      </w:r>
      <w:commentRangeEnd w:id="61"/>
      <w:r w:rsidR="007E6FE0">
        <w:rPr>
          <w:rStyle w:val="CommentReference"/>
        </w:rPr>
        <w:commentReference w:id="61"/>
      </w:r>
      <w:r w:rsidRPr="000378EF">
        <w:rPr>
          <w:rFonts w:ascii="inherit" w:eastAsia="Times New Roman" w:hAnsi="inherit" w:cs="Courier New"/>
          <w:color w:val="000000"/>
          <w:kern w:val="0"/>
          <w:sz w:val="20"/>
          <w:szCs w:val="20"/>
          <w:lang w:eastAsia="en-GB"/>
          <w14:ligatures w14:val="none"/>
        </w:rPr>
        <w:t>Before starting we recommend installing it by copying and pasting the following command in your terminal/command line:</w:t>
      </w:r>
    </w:p>
    <w:p w14:paraId="1775EDC2"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222EE16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GB: it looks like the program below uses </w:t>
      </w:r>
      <w:proofErr w:type="spellStart"/>
      <w:r w:rsidRPr="000378EF">
        <w:rPr>
          <w:rFonts w:ascii="inherit" w:eastAsia="Times New Roman" w:hAnsi="inherit" w:cs="Courier New"/>
          <w:color w:val="000000"/>
          <w:kern w:val="0"/>
          <w:sz w:val="20"/>
          <w:szCs w:val="20"/>
          <w:lang w:eastAsia="en-GB"/>
          <w14:ligatures w14:val="none"/>
        </w:rPr>
        <w:t>Kidera</w:t>
      </w:r>
      <w:proofErr w:type="spellEnd"/>
      <w:r w:rsidRPr="000378EF">
        <w:rPr>
          <w:rFonts w:ascii="inherit" w:eastAsia="Times New Roman" w:hAnsi="inherit" w:cs="Courier New"/>
          <w:color w:val="000000"/>
          <w:kern w:val="0"/>
          <w:sz w:val="20"/>
          <w:szCs w:val="20"/>
          <w:lang w:eastAsia="en-GB"/>
          <w14:ligatures w14:val="none"/>
        </w:rPr>
        <w:t xml:space="preserve"> encoding???</w:t>
      </w:r>
    </w:p>
    <w:p w14:paraId="7B8AE40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1A5B64D9"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`pip install </w:t>
      </w:r>
      <w:proofErr w:type="spellStart"/>
      <w:r w:rsidRPr="000378EF">
        <w:rPr>
          <w:rFonts w:ascii="inherit" w:eastAsia="Times New Roman" w:hAnsi="inherit" w:cs="Courier New"/>
          <w:color w:val="000000"/>
          <w:kern w:val="0"/>
          <w:sz w:val="20"/>
          <w:szCs w:val="20"/>
          <w:lang w:eastAsia="en-GB"/>
          <w14:ligatures w14:val="none"/>
        </w:rPr>
        <w:t>propythia</w:t>
      </w:r>
      <w:proofErr w:type="spellEnd"/>
      <w:r w:rsidRPr="000378EF">
        <w:rPr>
          <w:rFonts w:ascii="inherit" w:eastAsia="Times New Roman" w:hAnsi="inherit" w:cs="Courier New"/>
          <w:color w:val="000000"/>
          <w:kern w:val="0"/>
          <w:sz w:val="20"/>
          <w:szCs w:val="20"/>
          <w:lang w:eastAsia="en-GB"/>
          <w14:ligatures w14:val="none"/>
        </w:rPr>
        <w:t>`</w:t>
      </w:r>
    </w:p>
    <w:p w14:paraId="3F388D0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77884313"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commentRangeStart w:id="62"/>
      <w:r w:rsidRPr="000378EF">
        <w:rPr>
          <w:rFonts w:ascii="inherit" w:eastAsia="Times New Roman" w:hAnsi="inherit" w:cs="Courier New"/>
          <w:color w:val="000000"/>
          <w:kern w:val="0"/>
          <w:sz w:val="20"/>
          <w:szCs w:val="20"/>
          <w:lang w:eastAsia="en-GB"/>
          <w14:ligatures w14:val="none"/>
        </w:rPr>
        <w:t>GB: You will also need bio:</w:t>
      </w:r>
      <w:commentRangeEnd w:id="62"/>
      <w:r w:rsidR="007E6FE0">
        <w:rPr>
          <w:rStyle w:val="CommentReference"/>
        </w:rPr>
        <w:commentReference w:id="62"/>
      </w:r>
    </w:p>
    <w:p w14:paraId="41822CC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39FDD33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`pip install bio`</w:t>
      </w:r>
    </w:p>
    <w:p w14:paraId="599DEDC1"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1AB6E519"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The machine learning models that we will use are imported from the [Scikit-Learn](https://scikit-learn.org/stable/) package. We suggest installing this via the following command: </w:t>
      </w:r>
    </w:p>
    <w:p w14:paraId="757FBDB4"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409DA97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`pip install </w:t>
      </w:r>
      <w:proofErr w:type="spellStart"/>
      <w:r w:rsidRPr="000378EF">
        <w:rPr>
          <w:rFonts w:ascii="inherit" w:eastAsia="Times New Roman" w:hAnsi="inherit" w:cs="Courier New"/>
          <w:color w:val="000000"/>
          <w:kern w:val="0"/>
          <w:sz w:val="20"/>
          <w:szCs w:val="20"/>
          <w:lang w:eastAsia="en-GB"/>
          <w14:ligatures w14:val="none"/>
        </w:rPr>
        <w:t>sklearn</w:t>
      </w:r>
      <w:proofErr w:type="spellEnd"/>
      <w:r w:rsidRPr="000378EF">
        <w:rPr>
          <w:rFonts w:ascii="inherit" w:eastAsia="Times New Roman" w:hAnsi="inherit" w:cs="Courier New"/>
          <w:color w:val="000000"/>
          <w:kern w:val="0"/>
          <w:sz w:val="20"/>
          <w:szCs w:val="20"/>
          <w:lang w:eastAsia="en-GB"/>
          <w14:ligatures w14:val="none"/>
        </w:rPr>
        <w:t>`</w:t>
      </w:r>
    </w:p>
    <w:p w14:paraId="7B7BE71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5B5C5C07" w14:textId="7E0B0398"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As this is a large package, rather than importing the whole package, it is better practise to just import the required fu</w:t>
      </w:r>
      <w:ins w:id="63" w:author="Lee, Adam" w:date="2024-03-13T11:55:00Z">
        <w:r w:rsidR="007E6FE0">
          <w:rPr>
            <w:rFonts w:ascii="inherit" w:eastAsia="Times New Roman" w:hAnsi="inherit" w:cs="Courier New"/>
            <w:color w:val="000000"/>
            <w:kern w:val="0"/>
            <w:sz w:val="20"/>
            <w:szCs w:val="20"/>
            <w:lang w:eastAsia="en-GB"/>
            <w14:ligatures w14:val="none"/>
          </w:rPr>
          <w:t>n</w:t>
        </w:r>
      </w:ins>
      <w:r w:rsidRPr="000378EF">
        <w:rPr>
          <w:rFonts w:ascii="inherit" w:eastAsia="Times New Roman" w:hAnsi="inherit" w:cs="Courier New"/>
          <w:color w:val="000000"/>
          <w:kern w:val="0"/>
          <w:sz w:val="20"/>
          <w:szCs w:val="20"/>
          <w:lang w:eastAsia="en-GB"/>
          <w14:ligatures w14:val="none"/>
        </w:rPr>
        <w:t xml:space="preserve">ctions. </w:t>
      </w:r>
      <w:del w:id="64" w:author="Lee, Adam" w:date="2024-03-13T11:55:00Z">
        <w:r w:rsidRPr="000378EF" w:rsidDel="007E6FE0">
          <w:rPr>
            <w:rFonts w:ascii="inherit" w:eastAsia="Times New Roman" w:hAnsi="inherit" w:cs="Courier New"/>
            <w:color w:val="000000"/>
            <w:kern w:val="0"/>
            <w:sz w:val="20"/>
            <w:szCs w:val="20"/>
            <w:lang w:eastAsia="en-GB"/>
            <w14:ligatures w14:val="none"/>
          </w:rPr>
          <w:delText xml:space="preserve">Because </w:delText>
        </w:r>
      </w:del>
      <w:ins w:id="65" w:author="Lee, Adam" w:date="2024-03-13T11:55:00Z">
        <w:r w:rsidR="007E6FE0">
          <w:rPr>
            <w:rFonts w:ascii="inherit" w:eastAsia="Times New Roman" w:hAnsi="inherit" w:cs="Courier New"/>
            <w:color w:val="000000"/>
            <w:kern w:val="0"/>
            <w:sz w:val="20"/>
            <w:szCs w:val="20"/>
            <w:lang w:eastAsia="en-GB"/>
            <w14:ligatures w14:val="none"/>
          </w:rPr>
          <w:t>Since</w:t>
        </w:r>
        <w:r w:rsidR="007E6FE0" w:rsidRPr="000378EF">
          <w:rPr>
            <w:rFonts w:ascii="inherit" w:eastAsia="Times New Roman" w:hAnsi="inherit" w:cs="Courier New"/>
            <w:color w:val="000000"/>
            <w:kern w:val="0"/>
            <w:sz w:val="20"/>
            <w:szCs w:val="20"/>
            <w:lang w:eastAsia="en-GB"/>
            <w14:ligatures w14:val="none"/>
          </w:rPr>
          <w:t xml:space="preserve"> </w:t>
        </w:r>
      </w:ins>
      <w:r w:rsidRPr="000378EF">
        <w:rPr>
          <w:rFonts w:ascii="inherit" w:eastAsia="Times New Roman" w:hAnsi="inherit" w:cs="Courier New"/>
          <w:color w:val="000000"/>
          <w:kern w:val="0"/>
          <w:sz w:val="20"/>
          <w:szCs w:val="20"/>
          <w:lang w:eastAsia="en-GB"/>
          <w14:ligatures w14:val="none"/>
        </w:rPr>
        <w:t xml:space="preserve">we </w:t>
      </w:r>
      <w:del w:id="66" w:author="Lee, Adam" w:date="2024-03-13T11:55:00Z">
        <w:r w:rsidRPr="000378EF" w:rsidDel="007E6FE0">
          <w:rPr>
            <w:rFonts w:ascii="inherit" w:eastAsia="Times New Roman" w:hAnsi="inherit" w:cs="Courier New"/>
            <w:color w:val="000000"/>
            <w:kern w:val="0"/>
            <w:sz w:val="20"/>
            <w:szCs w:val="20"/>
            <w:lang w:eastAsia="en-GB"/>
            <w14:ligatures w14:val="none"/>
          </w:rPr>
          <w:delText>need a lot of</w:delText>
        </w:r>
      </w:del>
      <w:ins w:id="67" w:author="Lee, Adam" w:date="2024-03-13T11:55:00Z">
        <w:r w:rsidR="007E6FE0">
          <w:rPr>
            <w:rFonts w:ascii="inherit" w:eastAsia="Times New Roman" w:hAnsi="inherit" w:cs="Courier New"/>
            <w:color w:val="000000"/>
            <w:kern w:val="0"/>
            <w:sz w:val="20"/>
            <w:szCs w:val="20"/>
            <w:lang w:eastAsia="en-GB"/>
            <w14:ligatures w14:val="none"/>
          </w:rPr>
          <w:t>need numerous</w:t>
        </w:r>
      </w:ins>
      <w:r w:rsidRPr="000378EF">
        <w:rPr>
          <w:rFonts w:ascii="inherit" w:eastAsia="Times New Roman" w:hAnsi="inherit" w:cs="Courier New"/>
          <w:color w:val="000000"/>
          <w:kern w:val="0"/>
          <w:sz w:val="20"/>
          <w:szCs w:val="20"/>
          <w:lang w:eastAsia="en-GB"/>
          <w14:ligatures w14:val="none"/>
        </w:rPr>
        <w:t xml:space="preserve"> import statements, we </w:t>
      </w:r>
      <w:del w:id="68" w:author="Lee, Adam" w:date="2024-03-13T11:55:00Z">
        <w:r w:rsidRPr="000378EF" w:rsidDel="007E6FE0">
          <w:rPr>
            <w:rFonts w:ascii="inherit" w:eastAsia="Times New Roman" w:hAnsi="inherit" w:cs="Courier New"/>
            <w:color w:val="000000"/>
            <w:kern w:val="0"/>
            <w:sz w:val="20"/>
            <w:szCs w:val="20"/>
            <w:lang w:eastAsia="en-GB"/>
            <w14:ligatures w14:val="none"/>
          </w:rPr>
          <w:delText>structure them according to the stages of the code.</w:delText>
        </w:r>
      </w:del>
      <w:ins w:id="69" w:author="Lee, Adam" w:date="2024-03-13T11:55:00Z">
        <w:r w:rsidR="007E6FE0">
          <w:rPr>
            <w:rFonts w:ascii="inherit" w:eastAsia="Times New Roman" w:hAnsi="inherit" w:cs="Courier New"/>
            <w:color w:val="000000"/>
            <w:kern w:val="0"/>
            <w:sz w:val="20"/>
            <w:szCs w:val="20"/>
            <w:lang w:eastAsia="en-GB"/>
            <w14:ligatures w14:val="none"/>
          </w:rPr>
          <w:t>will structure these in line with the chronology of the</w:t>
        </w:r>
      </w:ins>
      <w:ins w:id="70" w:author="Lee, Adam" w:date="2024-03-13T11:56:00Z">
        <w:r w:rsidR="007E6FE0">
          <w:rPr>
            <w:rFonts w:ascii="inherit" w:eastAsia="Times New Roman" w:hAnsi="inherit" w:cs="Courier New"/>
            <w:color w:val="000000"/>
            <w:kern w:val="0"/>
            <w:sz w:val="20"/>
            <w:szCs w:val="20"/>
            <w:lang w:eastAsia="en-GB"/>
            <w14:ligatures w14:val="none"/>
          </w:rPr>
          <w:t xml:space="preserve"> code that we will be using, further into this lesson.</w:t>
        </w:r>
      </w:ins>
    </w:p>
    <w:p w14:paraId="0143651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118AEAF2" w14:textId="77777777" w:rsidR="000378EF" w:rsidRPr="000378EF" w:rsidRDefault="000378EF" w:rsidP="000378EF">
      <w:pPr>
        <w:jc w:val="right"/>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color w:val="000000"/>
          <w:kern w:val="0"/>
          <w:sz w:val="21"/>
          <w:szCs w:val="21"/>
          <w:lang w:eastAsia="en-GB"/>
          <w14:ligatures w14:val="none"/>
        </w:rPr>
        <w:t>[38]:</w:t>
      </w:r>
    </w:p>
    <w:p w14:paraId="1963FE7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##Get Encodings###</w:t>
      </w:r>
    </w:p>
    <w:p w14:paraId="2C26C5B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sys</w:t>
      </w:r>
    </w:p>
    <w:p w14:paraId="667B8D1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sys.path.append</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src</w:t>
      </w:r>
      <w:proofErr w:type="spellEnd"/>
      <w:r w:rsidRPr="000378EF">
        <w:rPr>
          <w:rFonts w:ascii="inherit" w:eastAsia="Times New Roman" w:hAnsi="inherit" w:cs="Courier New"/>
          <w:color w:val="000000"/>
          <w:kern w:val="0"/>
          <w:sz w:val="20"/>
          <w:szCs w:val="20"/>
          <w:lang w:eastAsia="en-GB"/>
          <w14:ligatures w14:val="none"/>
        </w:rPr>
        <w:t>/')</w:t>
      </w:r>
    </w:p>
    <w:p w14:paraId="2CE1068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sys.path.append</w:t>
      </w:r>
      <w:proofErr w:type="spellEnd"/>
      <w:r w:rsidRPr="000378EF">
        <w:rPr>
          <w:rFonts w:ascii="inherit" w:eastAsia="Times New Roman" w:hAnsi="inherit" w:cs="Courier New"/>
          <w:color w:val="000000"/>
          <w:kern w:val="0"/>
          <w:sz w:val="20"/>
          <w:szCs w:val="20"/>
          <w:lang w:eastAsia="en-GB"/>
          <w14:ligatures w14:val="none"/>
        </w:rPr>
        <w:t>('')</w:t>
      </w:r>
    </w:p>
    <w:p w14:paraId="4FC5719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pandas </w:t>
      </w:r>
      <w:r w:rsidRPr="000378EF">
        <w:rPr>
          <w:rFonts w:ascii="inherit" w:eastAsia="Times New Roman" w:hAnsi="inherit" w:cs="Courier New"/>
          <w:b/>
          <w:bCs/>
          <w:color w:val="000000"/>
          <w:kern w:val="0"/>
          <w:sz w:val="20"/>
          <w:szCs w:val="20"/>
          <w:lang w:eastAsia="en-GB"/>
          <w14:ligatures w14:val="none"/>
        </w:rPr>
        <w:t>as</w:t>
      </w:r>
      <w:r w:rsidRPr="000378EF">
        <w:rPr>
          <w:rFonts w:ascii="inherit" w:eastAsia="Times New Roman" w:hAnsi="inherit" w:cs="Courier New"/>
          <w:color w:val="000000"/>
          <w:kern w:val="0"/>
          <w:sz w:val="20"/>
          <w:szCs w:val="20"/>
          <w:lang w:eastAsia="en-GB"/>
          <w14:ligatures w14:val="none"/>
        </w:rPr>
        <w:t xml:space="preserve"> pd</w:t>
      </w:r>
    </w:p>
    <w:p w14:paraId="64A39F4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pandas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read_csv</w:t>
      </w:r>
      <w:proofErr w:type="spellEnd"/>
    </w:p>
    <w:p w14:paraId="7423009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7DDACD3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propythia.protein.sequence</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ReadSequence</w:t>
      </w:r>
      <w:proofErr w:type="spellEnd"/>
    </w:p>
    <w:p w14:paraId="4DFEA1F3"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3C97B654"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sequence</w:t>
      </w:r>
      <w:r w:rsidRPr="000378EF">
        <w:rPr>
          <w:rFonts w:ascii="inherit" w:eastAsia="Times New Roman" w:hAnsi="inherit" w:cs="Courier New"/>
          <w:b/>
          <w:bCs/>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ReadSequence</w:t>
      </w:r>
      <w:proofErr w:type="spellEnd"/>
      <w:r w:rsidRPr="000378EF">
        <w:rPr>
          <w:rFonts w:ascii="inherit" w:eastAsia="Times New Roman" w:hAnsi="inherit" w:cs="Courier New"/>
          <w:color w:val="000000"/>
          <w:kern w:val="0"/>
          <w:sz w:val="20"/>
          <w:szCs w:val="20"/>
          <w:lang w:eastAsia="en-GB"/>
          <w14:ligatures w14:val="none"/>
        </w:rPr>
        <w:t>()</w:t>
      </w:r>
    </w:p>
    <w:p w14:paraId="233A8032"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1654C32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propythia.protein</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descriptors</w:t>
      </w:r>
    </w:p>
    <w:p w14:paraId="4CD053F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lastRenderedPageBreak/>
        <w:t>​</w:t>
      </w:r>
    </w:p>
    <w:p w14:paraId="6F32E50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##Data preparation###</w:t>
      </w:r>
    </w:p>
    <w:p w14:paraId="0E8A2341"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sklearn.utils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check_random_state</w:t>
      </w:r>
      <w:proofErr w:type="spellEnd"/>
      <w:r w:rsidRPr="000378EF">
        <w:rPr>
          <w:rFonts w:ascii="inherit" w:eastAsia="Times New Roman" w:hAnsi="inherit" w:cs="Courier New"/>
          <w:color w:val="000000"/>
          <w:kern w:val="0"/>
          <w:sz w:val="20"/>
          <w:szCs w:val="20"/>
          <w:lang w:eastAsia="en-GB"/>
          <w14:ligatures w14:val="none"/>
        </w:rPr>
        <w:t>, shuffle</w:t>
      </w:r>
    </w:p>
    <w:p w14:paraId="64772DE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sklearn.model_selection</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train_test_split</w:t>
      </w:r>
      <w:proofErr w:type="spellEnd"/>
    </w:p>
    <w:p w14:paraId="4B2A01F1"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sklearn.model_selection</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StratifiedShuffleSplit</w:t>
      </w:r>
      <w:proofErr w:type="spellEnd"/>
    </w:p>
    <w:p w14:paraId="2599456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sklearn.preprocessing</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StandardScaler</w:t>
      </w:r>
      <w:proofErr w:type="spellEnd"/>
    </w:p>
    <w:p w14:paraId="04086BD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numpy</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as</w:t>
      </w:r>
      <w:r w:rsidRPr="000378EF">
        <w:rPr>
          <w:rFonts w:ascii="inherit" w:eastAsia="Times New Roman" w:hAnsi="inherit" w:cs="Courier New"/>
          <w:color w:val="000000"/>
          <w:kern w:val="0"/>
          <w:sz w:val="20"/>
          <w:szCs w:val="20"/>
          <w:lang w:eastAsia="en-GB"/>
          <w14:ligatures w14:val="none"/>
        </w:rPr>
        <w:t xml:space="preserve"> np</w:t>
      </w:r>
    </w:p>
    <w:p w14:paraId="521EE942"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numpy</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pi, </w:t>
      </w:r>
      <w:proofErr w:type="spellStart"/>
      <w:r w:rsidRPr="000378EF">
        <w:rPr>
          <w:rFonts w:ascii="inherit" w:eastAsia="Times New Roman" w:hAnsi="inherit" w:cs="Courier New"/>
          <w:color w:val="000000"/>
          <w:kern w:val="0"/>
          <w:sz w:val="20"/>
          <w:szCs w:val="20"/>
          <w:lang w:eastAsia="en-GB"/>
          <w14:ligatures w14:val="none"/>
        </w:rPr>
        <w:t>linspace</w:t>
      </w:r>
      <w:proofErr w:type="spellEnd"/>
      <w:r w:rsidRPr="000378EF">
        <w:rPr>
          <w:rFonts w:ascii="inherit" w:eastAsia="Times New Roman" w:hAnsi="inherit" w:cs="Courier New"/>
          <w:color w:val="000000"/>
          <w:kern w:val="0"/>
          <w:sz w:val="20"/>
          <w:szCs w:val="20"/>
          <w:lang w:eastAsia="en-GB"/>
          <w14:ligatures w14:val="none"/>
        </w:rPr>
        <w:t xml:space="preserve">, cos, sin, append, ones, zeros, </w:t>
      </w:r>
      <w:proofErr w:type="spellStart"/>
      <w:r w:rsidRPr="000378EF">
        <w:rPr>
          <w:rFonts w:ascii="inherit" w:eastAsia="Times New Roman" w:hAnsi="inherit" w:cs="Courier New"/>
          <w:color w:val="000000"/>
          <w:kern w:val="0"/>
          <w:sz w:val="20"/>
          <w:szCs w:val="20"/>
          <w:lang w:eastAsia="en-GB"/>
          <w14:ligatures w14:val="none"/>
        </w:rPr>
        <w:t>hstack</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vstack</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intp</w:t>
      </w:r>
      <w:proofErr w:type="spellEnd"/>
    </w:p>
    <w:p w14:paraId="06E75901"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numpy</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mgrid</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linspace</w:t>
      </w:r>
      <w:proofErr w:type="spellEnd"/>
      <w:r w:rsidRPr="000378EF">
        <w:rPr>
          <w:rFonts w:ascii="inherit" w:eastAsia="Times New Roman" w:hAnsi="inherit" w:cs="Courier New"/>
          <w:color w:val="000000"/>
          <w:kern w:val="0"/>
          <w:sz w:val="20"/>
          <w:szCs w:val="20"/>
          <w:lang w:eastAsia="en-GB"/>
          <w14:ligatures w14:val="none"/>
        </w:rPr>
        <w:t xml:space="preserve">, c_, </w:t>
      </w:r>
      <w:proofErr w:type="spellStart"/>
      <w:r w:rsidRPr="000378EF">
        <w:rPr>
          <w:rFonts w:ascii="inherit" w:eastAsia="Times New Roman" w:hAnsi="inherit" w:cs="Courier New"/>
          <w:color w:val="000000"/>
          <w:kern w:val="0"/>
          <w:sz w:val="20"/>
          <w:szCs w:val="20"/>
          <w:lang w:eastAsia="en-GB"/>
          <w14:ligatures w14:val="none"/>
        </w:rPr>
        <w:t>arange</w:t>
      </w:r>
      <w:proofErr w:type="spellEnd"/>
      <w:r w:rsidRPr="000378EF">
        <w:rPr>
          <w:rFonts w:ascii="inherit" w:eastAsia="Times New Roman" w:hAnsi="inherit" w:cs="Courier New"/>
          <w:color w:val="000000"/>
          <w:kern w:val="0"/>
          <w:sz w:val="20"/>
          <w:szCs w:val="20"/>
          <w:lang w:eastAsia="en-GB"/>
          <w14:ligatures w14:val="none"/>
        </w:rPr>
        <w:t>, mean, array</w:t>
      </w:r>
    </w:p>
    <w:p w14:paraId="744E2E89"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numpy.random</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uniform, seed</w:t>
      </w:r>
    </w:p>
    <w:p w14:paraId="765C404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4C1B671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524FDD1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##Machine Learning Models###</w:t>
      </w:r>
    </w:p>
    <w:p w14:paraId="5CE08F9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sklearn.neural_network</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MLPClassifier</w:t>
      </w:r>
      <w:proofErr w:type="spellEnd"/>
    </w:p>
    <w:p w14:paraId="2DF2945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sklearn.neighbors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KNeighborsClassifier</w:t>
      </w:r>
      <w:proofErr w:type="spellEnd"/>
    </w:p>
    <w:p w14:paraId="4E309AD3"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sklearn.svm</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SVC</w:t>
      </w:r>
    </w:p>
    <w:p w14:paraId="39B081B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sklearn.gaussian_process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GaussianProcessClassifier</w:t>
      </w:r>
      <w:proofErr w:type="spellEnd"/>
    </w:p>
    <w:p w14:paraId="436D4D5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sklearn.gaussian_process.kernels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RBF</w:t>
      </w:r>
    </w:p>
    <w:p w14:paraId="533D69E9"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sklearn.tree</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DecisionTreeClassifier</w:t>
      </w:r>
      <w:proofErr w:type="spellEnd"/>
    </w:p>
    <w:p w14:paraId="7614DEE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sklearn.ensemble</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RandomForestClassifier</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AdaBoostClassifier</w:t>
      </w:r>
      <w:proofErr w:type="spellEnd"/>
    </w:p>
    <w:p w14:paraId="19B8BDF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sklearn.naive_bayes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GaussianNB</w:t>
      </w:r>
      <w:proofErr w:type="spellEnd"/>
    </w:p>
    <w:p w14:paraId="5F5C18B9"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sklearn.discriminant_analysis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QuadraticDiscriminantAnalysis</w:t>
      </w:r>
      <w:proofErr w:type="spellEnd"/>
    </w:p>
    <w:p w14:paraId="6B2D5E4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sklearn.mixture</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GaussianMixture</w:t>
      </w:r>
      <w:proofErr w:type="spellEnd"/>
    </w:p>
    <w:p w14:paraId="46879BC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sklearn.cluster</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KMeans</w:t>
      </w:r>
      <w:proofErr w:type="spellEnd"/>
    </w:p>
    <w:p w14:paraId="5B70A34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sklearn.cluster</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DBSCAN</w:t>
      </w:r>
    </w:p>
    <w:p w14:paraId="0B3476D2"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sklearn.cluster</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SpectralClustering</w:t>
      </w:r>
      <w:proofErr w:type="spellEnd"/>
    </w:p>
    <w:p w14:paraId="76BF073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sklearn.cluster</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AffinityPropagation</w:t>
      </w:r>
      <w:proofErr w:type="spellEnd"/>
    </w:p>
    <w:p w14:paraId="1984BA46"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13EADB7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33F2E589"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##Plotting Results###</w:t>
      </w:r>
    </w:p>
    <w:p w14:paraId="085C892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matplotlib.pyplot</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as</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plt</w:t>
      </w:r>
      <w:proofErr w:type="spellEnd"/>
    </w:p>
    <w:p w14:paraId="61070CA3"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matplotlib.ticker</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LinearLocator</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FormatStrFormatter</w:t>
      </w:r>
      <w:proofErr w:type="spellEnd"/>
    </w:p>
    <w:p w14:paraId="667CB722"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mpl_toolkits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mplot3d</w:t>
      </w:r>
    </w:p>
    <w:p w14:paraId="598A7F19"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matplotlib.pyplot</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subplots, axes, scatter, </w:t>
      </w:r>
      <w:proofErr w:type="spellStart"/>
      <w:r w:rsidRPr="000378EF">
        <w:rPr>
          <w:rFonts w:ascii="inherit" w:eastAsia="Times New Roman" w:hAnsi="inherit" w:cs="Courier New"/>
          <w:color w:val="000000"/>
          <w:kern w:val="0"/>
          <w:sz w:val="20"/>
          <w:szCs w:val="20"/>
          <w:lang w:eastAsia="en-GB"/>
          <w14:ligatures w14:val="none"/>
        </w:rPr>
        <w:t>xticks</w:t>
      </w:r>
      <w:proofErr w:type="spellEnd"/>
    </w:p>
    <w:p w14:paraId="313AC391"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matplotlib.colors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ListedColormap</w:t>
      </w:r>
      <w:proofErr w:type="spellEnd"/>
    </w:p>
    <w:p w14:paraId="366D513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seaborn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heatmap</w:t>
      </w:r>
    </w:p>
    <w:p w14:paraId="1AD1860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sklearn.metrics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confusion_matrix</w:t>
      </w:r>
      <w:proofErr w:type="spellEnd"/>
    </w:p>
    <w:p w14:paraId="730F3BE4"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sklearn.metrics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ConfusionMatrixDisplay</w:t>
      </w:r>
      <w:proofErr w:type="spellEnd"/>
    </w:p>
    <w:p w14:paraId="2A797E02"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sklearn.metrics.cluster</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adjusted_rand_score</w:t>
      </w:r>
      <w:proofErr w:type="spellEnd"/>
    </w:p>
    <w:p w14:paraId="11E3E706"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metrics</w:t>
      </w:r>
    </w:p>
    <w:p w14:paraId="6F2291E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sklearn.metrics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matthews_corrcoef</w:t>
      </w:r>
      <w:proofErr w:type="spellEnd"/>
    </w:p>
    <w:p w14:paraId="1C44BBD1"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13E5F381"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77BB66A3"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##Model Optimisation###</w:t>
      </w:r>
    </w:p>
    <w:p w14:paraId="6B5D860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sklearn.decomposition</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PCA</w:t>
      </w:r>
    </w:p>
    <w:p w14:paraId="7DECB74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sklearn.model_selection</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GridSearchCV</w:t>
      </w:r>
      <w:proofErr w:type="spellEnd"/>
    </w:p>
    <w:p w14:paraId="7D3F0F4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from</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sklearn.metrics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import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make_scorer</w:t>
      </w:r>
      <w:proofErr w:type="spellEnd"/>
    </w:p>
    <w:p w14:paraId="773B0351"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2DFB2E7E" w14:textId="77777777" w:rsidR="000378EF" w:rsidRPr="000378EF" w:rsidRDefault="000378EF" w:rsidP="000378EF">
      <w:pPr>
        <w:spacing w:after="240"/>
        <w:rPr>
          <w:rFonts w:ascii="var(--jp-content-font-family)" w:eastAsia="Times New Roman" w:hAnsi="var(--jp-content-font-family)" w:cs="Segoe UI"/>
          <w:color w:val="000000"/>
          <w:kern w:val="0"/>
          <w:sz w:val="21"/>
          <w:szCs w:val="21"/>
          <w:lang w:eastAsia="en-GB"/>
          <w14:ligatures w14:val="none"/>
        </w:rPr>
      </w:pPr>
      <w:commentRangeStart w:id="71"/>
      <w:r w:rsidRPr="000378EF">
        <w:rPr>
          <w:rFonts w:ascii="var(--jp-content-font-family)" w:eastAsia="Times New Roman" w:hAnsi="var(--jp-content-font-family)" w:cs="Segoe UI"/>
          <w:color w:val="000000"/>
          <w:kern w:val="0"/>
          <w:sz w:val="21"/>
          <w:szCs w:val="21"/>
          <w:lang w:eastAsia="en-GB"/>
          <w14:ligatures w14:val="none"/>
        </w:rPr>
        <w:t xml:space="preserve">GB: there are things that are never used: mplot3d, </w:t>
      </w:r>
      <w:proofErr w:type="spellStart"/>
      <w:r w:rsidRPr="000378EF">
        <w:rPr>
          <w:rFonts w:ascii="var(--jp-content-font-family)" w:eastAsia="Times New Roman" w:hAnsi="var(--jp-content-font-family)" w:cs="Segoe UI"/>
          <w:color w:val="000000"/>
          <w:kern w:val="0"/>
          <w:sz w:val="21"/>
          <w:szCs w:val="21"/>
          <w:lang w:eastAsia="en-GB"/>
          <w14:ligatures w14:val="none"/>
        </w:rPr>
        <w:t>GridSearchCV</w:t>
      </w:r>
      <w:commentRangeEnd w:id="71"/>
      <w:proofErr w:type="spellEnd"/>
      <w:r w:rsidR="007E6FE0">
        <w:rPr>
          <w:rStyle w:val="CommentReference"/>
        </w:rPr>
        <w:commentReference w:id="71"/>
      </w:r>
    </w:p>
    <w:p w14:paraId="18335930" w14:textId="77777777" w:rsidR="000378EF" w:rsidRPr="000378EF" w:rsidRDefault="000378EF" w:rsidP="000378EF">
      <w:pPr>
        <w:spacing w:after="12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why are they imported?</w:t>
      </w:r>
    </w:p>
    <w:p w14:paraId="04F14FDF" w14:textId="77777777" w:rsidR="000378EF" w:rsidRPr="000378EF" w:rsidRDefault="000378EF" w:rsidP="000378EF">
      <w:pPr>
        <w:spacing w:before="100" w:beforeAutospacing="1" w:after="100" w:afterAutospacing="1"/>
        <w:outlineLvl w:val="1"/>
        <w:rPr>
          <w:rFonts w:ascii="var(--jp-content-font-family)" w:eastAsia="Times New Roman" w:hAnsi="var(--jp-content-font-family)" w:cs="Segoe UI"/>
          <w:b/>
          <w:bCs/>
          <w:color w:val="000000"/>
          <w:kern w:val="0"/>
          <w:sz w:val="36"/>
          <w:szCs w:val="36"/>
          <w:lang w:eastAsia="en-GB"/>
          <w14:ligatures w14:val="none"/>
        </w:rPr>
      </w:pPr>
      <w:r w:rsidRPr="000378EF">
        <w:rPr>
          <w:rFonts w:ascii="var(--jp-content-font-family)" w:eastAsia="Times New Roman" w:hAnsi="var(--jp-content-font-family)" w:cs="Segoe UI"/>
          <w:b/>
          <w:bCs/>
          <w:color w:val="000000"/>
          <w:kern w:val="0"/>
          <w:sz w:val="36"/>
          <w:szCs w:val="36"/>
          <w:lang w:eastAsia="en-GB"/>
          <w14:ligatures w14:val="none"/>
        </w:rPr>
        <w:t>Generating the Encoded Dataset</w:t>
      </w:r>
    </w:p>
    <w:p w14:paraId="3891D1CA" w14:textId="49A06189" w:rsidR="000378EF" w:rsidRPr="000378EF" w:rsidRDefault="000378EF" w:rsidP="000378EF">
      <w:pPr>
        <w:spacing w:after="12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 xml:space="preserve">Here we input our </w:t>
      </w:r>
      <w:del w:id="72" w:author="Lee, Adam" w:date="2024-03-13T11:56:00Z">
        <w:r w:rsidRPr="000378EF" w:rsidDel="007E6FE0">
          <w:rPr>
            <w:rFonts w:ascii="var(--jp-content-font-family)" w:eastAsia="Times New Roman" w:hAnsi="var(--jp-content-font-family)" w:cs="Segoe UI"/>
            <w:color w:val="000000"/>
            <w:kern w:val="0"/>
            <w:sz w:val="21"/>
            <w:szCs w:val="21"/>
            <w:lang w:eastAsia="en-GB"/>
            <w14:ligatures w14:val="none"/>
          </w:rPr>
          <w:delText xml:space="preserve">fasta </w:delText>
        </w:r>
      </w:del>
      <w:ins w:id="73" w:author="Lee, Adam" w:date="2024-03-13T11:56:00Z">
        <w:r w:rsidR="007E6FE0">
          <w:rPr>
            <w:rFonts w:ascii="var(--jp-content-font-family)" w:eastAsia="Times New Roman" w:hAnsi="var(--jp-content-font-family)" w:cs="Segoe UI"/>
            <w:color w:val="000000"/>
            <w:kern w:val="0"/>
            <w:sz w:val="21"/>
            <w:szCs w:val="21"/>
            <w:lang w:eastAsia="en-GB"/>
            <w14:ligatures w14:val="none"/>
          </w:rPr>
          <w:t>FASTA</w:t>
        </w:r>
        <w:r w:rsidR="007E6FE0" w:rsidRPr="000378EF">
          <w:rPr>
            <w:rFonts w:ascii="var(--jp-content-font-family)" w:eastAsia="Times New Roman" w:hAnsi="var(--jp-content-font-family)" w:cs="Segoe UI"/>
            <w:color w:val="000000"/>
            <w:kern w:val="0"/>
            <w:sz w:val="21"/>
            <w:szCs w:val="21"/>
            <w:lang w:eastAsia="en-GB"/>
            <w14:ligatures w14:val="none"/>
          </w:rPr>
          <w:t xml:space="preserve"> </w:t>
        </w:r>
      </w:ins>
      <w:ins w:id="74" w:author="Lee, Adam" w:date="2024-03-13T11:57:00Z">
        <w:r w:rsidR="00D545E9">
          <w:rPr>
            <w:rFonts w:ascii="var(--jp-content-font-family)" w:eastAsia="Times New Roman" w:hAnsi="var(--jp-content-font-family)" w:cs="Segoe UI"/>
            <w:color w:val="000000"/>
            <w:kern w:val="0"/>
            <w:sz w:val="21"/>
            <w:szCs w:val="21"/>
            <w:lang w:eastAsia="en-GB"/>
            <w14:ligatures w14:val="none"/>
          </w:rPr>
          <w:t xml:space="preserve">sequence </w:t>
        </w:r>
      </w:ins>
      <w:r w:rsidRPr="000378EF">
        <w:rPr>
          <w:rFonts w:ascii="var(--jp-content-font-family)" w:eastAsia="Times New Roman" w:hAnsi="var(--jp-content-font-family)" w:cs="Segoe UI"/>
          <w:color w:val="000000"/>
          <w:kern w:val="0"/>
          <w:sz w:val="21"/>
          <w:szCs w:val="21"/>
          <w:lang w:eastAsia="en-GB"/>
          <w14:ligatures w14:val="none"/>
        </w:rPr>
        <w:t>file and split the entries into VH and VL sequences. We</w:t>
      </w:r>
      <w:ins w:id="75" w:author="Lee, Adam" w:date="2024-03-13T11:58:00Z">
        <w:r w:rsidR="00D545E9">
          <w:rPr>
            <w:rFonts w:ascii="var(--jp-content-font-family)" w:eastAsia="Times New Roman" w:hAnsi="var(--jp-content-font-family)" w:cs="Segoe UI"/>
            <w:color w:val="000000"/>
            <w:kern w:val="0"/>
            <w:sz w:val="21"/>
            <w:szCs w:val="21"/>
            <w:lang w:eastAsia="en-GB"/>
            <w14:ligatures w14:val="none"/>
          </w:rPr>
          <w:t xml:space="preserve"> </w:t>
        </w:r>
      </w:ins>
      <w:del w:id="76" w:author="Lee, Adam" w:date="2024-03-13T11:57:00Z">
        <w:r w:rsidRPr="000378EF" w:rsidDel="00D545E9">
          <w:rPr>
            <w:rFonts w:ascii="var(--jp-content-font-family)" w:eastAsia="Times New Roman" w:hAnsi="var(--jp-content-font-family)" w:cs="Segoe UI"/>
            <w:color w:val="000000"/>
            <w:kern w:val="0"/>
            <w:sz w:val="21"/>
            <w:szCs w:val="21"/>
            <w:lang w:eastAsia="en-GB"/>
            <w14:ligatures w14:val="none"/>
          </w:rPr>
          <w:delText xml:space="preserve"> put each set of sequences through the</w:delText>
        </w:r>
      </w:del>
      <w:ins w:id="77" w:author="Lee, Adam" w:date="2024-03-13T11:57:00Z">
        <w:r w:rsidR="00D545E9">
          <w:rPr>
            <w:rFonts w:ascii="var(--jp-content-font-family)" w:eastAsia="Times New Roman" w:hAnsi="var(--jp-content-font-family)" w:cs="Segoe UI"/>
            <w:color w:val="000000"/>
            <w:kern w:val="0"/>
            <w:sz w:val="21"/>
            <w:szCs w:val="21"/>
            <w:lang w:eastAsia="en-GB"/>
            <w14:ligatures w14:val="none"/>
          </w:rPr>
          <w:t>will then run each set of sequences into the</w:t>
        </w:r>
      </w:ins>
      <w:r w:rsidRPr="000378EF">
        <w:rPr>
          <w:rFonts w:ascii="var(--jp-content-font-family)" w:eastAsia="Times New Roman" w:hAnsi="var(--jp-content-font-family)" w:cs="Segoe UI"/>
          <w:color w:val="000000"/>
          <w:kern w:val="0"/>
          <w:sz w:val="21"/>
          <w:szCs w:val="21"/>
          <w:lang w:eastAsia="en-GB"/>
          <w14:ligatures w14:val="none"/>
        </w:rPr>
        <w:t xml:space="preserve"> </w:t>
      </w:r>
      <w:proofErr w:type="spellStart"/>
      <w:r w:rsidRPr="000378EF">
        <w:rPr>
          <w:rFonts w:ascii="var(--jp-content-font-family)" w:eastAsia="Times New Roman" w:hAnsi="var(--jp-content-font-family)" w:cs="Segoe UI"/>
          <w:color w:val="000000"/>
          <w:kern w:val="0"/>
          <w:sz w:val="21"/>
          <w:szCs w:val="21"/>
          <w:lang w:eastAsia="en-GB"/>
          <w14:ligatures w14:val="none"/>
        </w:rPr>
        <w:t>Propythia</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encoder</w:t>
      </w:r>
      <w:ins w:id="78" w:author="Lee, Adam" w:date="2024-03-13T13:08:00Z">
        <w:r w:rsidR="005C4676">
          <w:rPr>
            <w:rFonts w:ascii="var(--jp-content-font-family)" w:eastAsia="Times New Roman" w:hAnsi="var(--jp-content-font-family)" w:cs="Segoe UI"/>
            <w:color w:val="000000"/>
            <w:kern w:val="0"/>
            <w:sz w:val="21"/>
            <w:szCs w:val="21"/>
            <w:lang w:eastAsia="en-GB"/>
            <w14:ligatures w14:val="none"/>
          </w:rPr>
          <w:t>:</w:t>
        </w:r>
      </w:ins>
      <w:del w:id="79" w:author="Lee, Adam" w:date="2024-03-13T13:08:00Z">
        <w:r w:rsidRPr="000378EF" w:rsidDel="005C4676">
          <w:rPr>
            <w:rFonts w:ascii="var(--jp-content-font-family)" w:eastAsia="Times New Roman" w:hAnsi="var(--jp-content-font-family)" w:cs="Segoe UI"/>
            <w:color w:val="000000"/>
            <w:kern w:val="0"/>
            <w:sz w:val="21"/>
            <w:szCs w:val="21"/>
            <w:lang w:eastAsia="en-GB"/>
            <w14:ligatures w14:val="none"/>
          </w:rPr>
          <w:delText>,</w:delText>
        </w:r>
      </w:del>
      <w:r w:rsidRPr="000378EF">
        <w:rPr>
          <w:rFonts w:ascii="var(--jp-content-font-family)" w:eastAsia="Times New Roman" w:hAnsi="var(--jp-content-font-family)" w:cs="Segoe UI"/>
          <w:color w:val="000000"/>
          <w:kern w:val="0"/>
          <w:sz w:val="21"/>
          <w:szCs w:val="21"/>
          <w:lang w:eastAsia="en-GB"/>
          <w14:ligatures w14:val="none"/>
        </w:rPr>
        <w:t xml:space="preserve"> a </w:t>
      </w:r>
      <w:proofErr w:type="spellStart"/>
      <w:r w:rsidRPr="000378EF">
        <w:rPr>
          <w:rFonts w:ascii="var(--jp-content-font-family)" w:eastAsia="Times New Roman" w:hAnsi="var(--jp-content-font-family)" w:cs="Segoe UI"/>
          <w:color w:val="000000"/>
          <w:kern w:val="0"/>
          <w:sz w:val="21"/>
          <w:szCs w:val="21"/>
          <w:lang w:eastAsia="en-GB"/>
          <w14:ligatures w14:val="none"/>
        </w:rPr>
        <w:t>dataframe</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of </w:t>
      </w:r>
      <w:commentRangeStart w:id="80"/>
      <w:r w:rsidRPr="000378EF">
        <w:rPr>
          <w:rFonts w:ascii="var(--jp-content-font-family)" w:eastAsia="Times New Roman" w:hAnsi="var(--jp-content-font-family)" w:cs="Segoe UI"/>
          <w:color w:val="000000"/>
          <w:kern w:val="0"/>
          <w:sz w:val="21"/>
          <w:szCs w:val="21"/>
          <w:lang w:eastAsia="en-GB"/>
          <w14:ligatures w14:val="none"/>
        </w:rPr>
        <w:t xml:space="preserve">numerical information </w:t>
      </w:r>
      <w:commentRangeEnd w:id="80"/>
      <w:r w:rsidR="005C4676">
        <w:rPr>
          <w:rStyle w:val="CommentReference"/>
        </w:rPr>
        <w:commentReference w:id="80"/>
      </w:r>
      <w:r w:rsidRPr="000378EF">
        <w:rPr>
          <w:rFonts w:ascii="var(--jp-content-font-family)" w:eastAsia="Times New Roman" w:hAnsi="var(--jp-content-font-family)" w:cs="Segoe UI"/>
          <w:color w:val="000000"/>
          <w:kern w:val="0"/>
          <w:sz w:val="21"/>
          <w:szCs w:val="21"/>
          <w:lang w:eastAsia="en-GB"/>
          <w14:ligatures w14:val="none"/>
        </w:rPr>
        <w:t xml:space="preserve">for both VH and VL sequences. There are 4000 records in </w:t>
      </w:r>
      <w:del w:id="81" w:author="Lee, Adam" w:date="2024-03-13T11:58:00Z">
        <w:r w:rsidRPr="000378EF" w:rsidDel="00541F32">
          <w:rPr>
            <w:rFonts w:ascii="var(--jp-content-font-family)" w:eastAsia="Times New Roman" w:hAnsi="var(--jp-content-font-family)" w:cs="Segoe UI"/>
            <w:color w:val="000000"/>
            <w:kern w:val="0"/>
            <w:sz w:val="21"/>
            <w:szCs w:val="21"/>
            <w:lang w:eastAsia="en-GB"/>
            <w14:ligatures w14:val="none"/>
          </w:rPr>
          <w:delText xml:space="preserve">the </w:delText>
        </w:r>
      </w:del>
      <w:ins w:id="82" w:author="Lee, Adam" w:date="2024-03-13T11:58:00Z">
        <w:r w:rsidR="00541F32">
          <w:rPr>
            <w:rFonts w:ascii="var(--jp-content-font-family)" w:eastAsia="Times New Roman" w:hAnsi="var(--jp-content-font-family)" w:cs="Segoe UI"/>
            <w:color w:val="000000"/>
            <w:kern w:val="0"/>
            <w:sz w:val="21"/>
            <w:szCs w:val="21"/>
            <w:lang w:eastAsia="en-GB"/>
            <w14:ligatures w14:val="none"/>
          </w:rPr>
          <w:t>this</w:t>
        </w:r>
        <w:r w:rsidR="00541F32" w:rsidRPr="000378EF">
          <w:rPr>
            <w:rFonts w:ascii="var(--jp-content-font-family)" w:eastAsia="Times New Roman" w:hAnsi="var(--jp-content-font-family)" w:cs="Segoe UI"/>
            <w:color w:val="000000"/>
            <w:kern w:val="0"/>
            <w:sz w:val="21"/>
            <w:szCs w:val="21"/>
            <w:lang w:eastAsia="en-GB"/>
            <w14:ligatures w14:val="none"/>
          </w:rPr>
          <w:t xml:space="preserve"> </w:t>
        </w:r>
      </w:ins>
      <w:del w:id="83" w:author="Lee, Adam" w:date="2024-03-13T11:57:00Z">
        <w:r w:rsidRPr="000378EF" w:rsidDel="00D545E9">
          <w:rPr>
            <w:rFonts w:ascii="var(--jp-content-font-family)" w:eastAsia="Times New Roman" w:hAnsi="var(--jp-content-font-family)" w:cs="Segoe UI"/>
            <w:color w:val="000000"/>
            <w:kern w:val="0"/>
            <w:sz w:val="21"/>
            <w:szCs w:val="21"/>
            <w:lang w:eastAsia="en-GB"/>
            <w14:ligatures w14:val="none"/>
          </w:rPr>
          <w:delText xml:space="preserve">fasta </w:delText>
        </w:r>
      </w:del>
      <w:ins w:id="84" w:author="Lee, Adam" w:date="2024-03-13T11:57:00Z">
        <w:r w:rsidR="00D545E9">
          <w:rPr>
            <w:rFonts w:ascii="var(--jp-content-font-family)" w:eastAsia="Times New Roman" w:hAnsi="var(--jp-content-font-family)" w:cs="Segoe UI"/>
            <w:color w:val="000000"/>
            <w:kern w:val="0"/>
            <w:sz w:val="21"/>
            <w:szCs w:val="21"/>
            <w:lang w:eastAsia="en-GB"/>
            <w14:ligatures w14:val="none"/>
          </w:rPr>
          <w:t>FASTA</w:t>
        </w:r>
        <w:r w:rsidR="00D545E9" w:rsidRPr="000378EF">
          <w:rPr>
            <w:rFonts w:ascii="var(--jp-content-font-family)" w:eastAsia="Times New Roman" w:hAnsi="var(--jp-content-font-family)" w:cs="Segoe UI"/>
            <w:color w:val="000000"/>
            <w:kern w:val="0"/>
            <w:sz w:val="21"/>
            <w:szCs w:val="21"/>
            <w:lang w:eastAsia="en-GB"/>
            <w14:ligatures w14:val="none"/>
          </w:rPr>
          <w:t xml:space="preserve"> </w:t>
        </w:r>
      </w:ins>
      <w:r w:rsidRPr="000378EF">
        <w:rPr>
          <w:rFonts w:ascii="var(--jp-content-font-family)" w:eastAsia="Times New Roman" w:hAnsi="var(--jp-content-font-family)" w:cs="Segoe UI"/>
          <w:color w:val="000000"/>
          <w:kern w:val="0"/>
          <w:sz w:val="21"/>
          <w:szCs w:val="21"/>
          <w:lang w:eastAsia="en-GB"/>
          <w14:ligatures w14:val="none"/>
        </w:rPr>
        <w:t xml:space="preserve">file </w:t>
      </w:r>
      <w:del w:id="85" w:author="Lee, Adam" w:date="2024-03-13T11:58:00Z">
        <w:r w:rsidRPr="000378EF" w:rsidDel="00541F32">
          <w:rPr>
            <w:rFonts w:ascii="var(--jp-content-font-family)" w:eastAsia="Times New Roman" w:hAnsi="var(--jp-content-font-family)" w:cs="Segoe UI"/>
            <w:color w:val="000000"/>
            <w:kern w:val="0"/>
            <w:sz w:val="21"/>
            <w:szCs w:val="21"/>
            <w:lang w:eastAsia="en-GB"/>
            <w14:ligatures w14:val="none"/>
          </w:rPr>
          <w:delText xml:space="preserve">representing </w:delText>
        </w:r>
      </w:del>
      <w:ins w:id="86" w:author="Lee, Adam" w:date="2024-03-13T11:58:00Z">
        <w:r w:rsidR="00541F32">
          <w:rPr>
            <w:rFonts w:ascii="var(--jp-content-font-family)" w:eastAsia="Times New Roman" w:hAnsi="var(--jp-content-font-family)" w:cs="Segoe UI"/>
            <w:color w:val="000000"/>
            <w:kern w:val="0"/>
            <w:sz w:val="21"/>
            <w:szCs w:val="21"/>
            <w:lang w:eastAsia="en-GB"/>
            <w14:ligatures w14:val="none"/>
          </w:rPr>
          <w:t>comprising</w:t>
        </w:r>
        <w:r w:rsidR="00541F32" w:rsidRPr="000378EF">
          <w:rPr>
            <w:rFonts w:ascii="var(--jp-content-font-family)" w:eastAsia="Times New Roman" w:hAnsi="var(--jp-content-font-family)" w:cs="Segoe UI"/>
            <w:color w:val="000000"/>
            <w:kern w:val="0"/>
            <w:sz w:val="21"/>
            <w:szCs w:val="21"/>
            <w:lang w:eastAsia="en-GB"/>
            <w14:ligatures w14:val="none"/>
          </w:rPr>
          <w:t xml:space="preserve"> </w:t>
        </w:r>
      </w:ins>
      <w:r w:rsidRPr="000378EF">
        <w:rPr>
          <w:rFonts w:ascii="var(--jp-content-font-family)" w:eastAsia="Times New Roman" w:hAnsi="var(--jp-content-font-family)" w:cs="Segoe UI"/>
          <w:color w:val="000000"/>
          <w:kern w:val="0"/>
          <w:sz w:val="21"/>
          <w:szCs w:val="21"/>
          <w:lang w:eastAsia="en-GB"/>
          <w14:ligatures w14:val="none"/>
        </w:rPr>
        <w:t>2000 paired antibodies: 1000</w:t>
      </w:r>
      <w:ins w:id="87" w:author="Lee, Adam" w:date="2024-03-13T11:58:00Z">
        <w:r w:rsidR="00541F32">
          <w:rPr>
            <w:rFonts w:ascii="var(--jp-content-font-family)" w:eastAsia="Times New Roman" w:hAnsi="var(--jp-content-font-family)" w:cs="Segoe UI"/>
            <w:color w:val="000000"/>
            <w:kern w:val="0"/>
            <w:sz w:val="21"/>
            <w:szCs w:val="21"/>
            <w:lang w:eastAsia="en-GB"/>
            <w14:ligatures w14:val="none"/>
          </w:rPr>
          <w:t xml:space="preserve"> of these are</w:t>
        </w:r>
      </w:ins>
      <w:r w:rsidRPr="000378EF">
        <w:rPr>
          <w:rFonts w:ascii="var(--jp-content-font-family)" w:eastAsia="Times New Roman" w:hAnsi="var(--jp-content-font-family)" w:cs="Segoe UI"/>
          <w:color w:val="000000"/>
          <w:kern w:val="0"/>
          <w:sz w:val="21"/>
          <w:szCs w:val="21"/>
          <w:lang w:eastAsia="en-GB"/>
          <w14:ligatures w14:val="none"/>
        </w:rPr>
        <w:t xml:space="preserve"> human</w:t>
      </w:r>
      <w:ins w:id="88" w:author="Lee, Adam" w:date="2024-03-13T11:58:00Z">
        <w:r w:rsidR="00541F32">
          <w:rPr>
            <w:rFonts w:ascii="var(--jp-content-font-family)" w:eastAsia="Times New Roman" w:hAnsi="var(--jp-content-font-family)" w:cs="Segoe UI"/>
            <w:color w:val="000000"/>
            <w:kern w:val="0"/>
            <w:sz w:val="21"/>
            <w:szCs w:val="21"/>
            <w:lang w:eastAsia="en-GB"/>
            <w14:ligatures w14:val="none"/>
          </w:rPr>
          <w:t>,</w:t>
        </w:r>
      </w:ins>
      <w:r w:rsidRPr="000378EF">
        <w:rPr>
          <w:rFonts w:ascii="var(--jp-content-font-family)" w:eastAsia="Times New Roman" w:hAnsi="var(--jp-content-font-family)" w:cs="Segoe UI"/>
          <w:color w:val="000000"/>
          <w:kern w:val="0"/>
          <w:sz w:val="21"/>
          <w:szCs w:val="21"/>
          <w:lang w:eastAsia="en-GB"/>
          <w14:ligatures w14:val="none"/>
        </w:rPr>
        <w:t xml:space="preserve"> and 1000 </w:t>
      </w:r>
      <w:ins w:id="89" w:author="Lee, Adam" w:date="2024-03-13T11:58:00Z">
        <w:r w:rsidR="00541F32">
          <w:rPr>
            <w:rFonts w:ascii="var(--jp-content-font-family)" w:eastAsia="Times New Roman" w:hAnsi="var(--jp-content-font-family)" w:cs="Segoe UI"/>
            <w:color w:val="000000"/>
            <w:kern w:val="0"/>
            <w:sz w:val="21"/>
            <w:szCs w:val="21"/>
            <w:lang w:eastAsia="en-GB"/>
            <w14:ligatures w14:val="none"/>
          </w:rPr>
          <w:t xml:space="preserve">are </w:t>
        </w:r>
      </w:ins>
      <w:r w:rsidRPr="000378EF">
        <w:rPr>
          <w:rFonts w:ascii="var(--jp-content-font-family)" w:eastAsia="Times New Roman" w:hAnsi="var(--jp-content-font-family)" w:cs="Segoe UI"/>
          <w:color w:val="000000"/>
          <w:kern w:val="0"/>
          <w:sz w:val="21"/>
          <w:szCs w:val="21"/>
          <w:lang w:eastAsia="en-GB"/>
          <w14:ligatures w14:val="none"/>
        </w:rPr>
        <w:t>mouse.</w:t>
      </w:r>
    </w:p>
    <w:p w14:paraId="4D29F990" w14:textId="77777777" w:rsidR="000378EF" w:rsidRPr="000378EF" w:rsidRDefault="000378EF" w:rsidP="000378EF">
      <w:pPr>
        <w:jc w:val="right"/>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color w:val="000000"/>
          <w:kern w:val="0"/>
          <w:sz w:val="21"/>
          <w:szCs w:val="21"/>
          <w:lang w:eastAsia="en-GB"/>
          <w14:ligatures w14:val="none"/>
        </w:rPr>
        <w:lastRenderedPageBreak/>
        <w:t>[25]:</w:t>
      </w:r>
    </w:p>
    <w:p w14:paraId="5E57F894"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def</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Get_Kidera_Encoded_Sequences</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fasta</w:t>
      </w:r>
      <w:proofErr w:type="spellEnd"/>
      <w:r w:rsidRPr="000378EF">
        <w:rPr>
          <w:rFonts w:ascii="inherit" w:eastAsia="Times New Roman" w:hAnsi="inherit" w:cs="Courier New"/>
          <w:color w:val="000000"/>
          <w:kern w:val="0"/>
          <w:sz w:val="20"/>
          <w:szCs w:val="20"/>
          <w:lang w:eastAsia="en-GB"/>
          <w14:ligatures w14:val="none"/>
        </w:rPr>
        <w:t>):</w:t>
      </w:r>
    </w:p>
    <w:p w14:paraId="6FE83BD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VH_sequences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
    <w:p w14:paraId="3B4CFE3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VL_sequences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
    <w:p w14:paraId="13C1BD6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Kidera_Factors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{"A":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1.56,</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1.67,</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0.97,</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0.27,</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0.93,</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0.78,</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0.20,</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0.08,0.21,</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0.48], "R": [0.22,1.27,1.37,1.87,</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1.70,0.46,0.92,</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0.39,0.23,0.93], "N": [1.14,</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0.07,</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0.12,0.81,0.18,0.37,</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0.09,1.23,1.10,</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1.73], "D": [0.58,</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0.22,</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1.58,0.81,</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0.92,0.15,</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1.52,0.47,0.76,0.70], "C": [0.12,</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0.89,0.45,</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1.05,</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0.71,2.41,1.52,</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0.69,1.13,1.10], "Q":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0.47,0.24,0.07,1.10,1.10,0.59,0.84,</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0.71,</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0.03,</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2.33], "E":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1.45,0.19,</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1.61,1.17,</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1.31,0.40,0.04,0.38,</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0.35,</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0.12], "G": [1.46,</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1.96,</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0.23,</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0.16,0.10,</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0.11,1.32,2.36,</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1.66,0.46], "H":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0.41,0.52,</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0.28,0.28,1.61,1.01,</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1.85,0.47,1.13,1.63], "I":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0.73,</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0.16,1.79,</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0.77,</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0.54,0.03,</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0.83,0.51,0.66,</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1.78], "L":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1.04,0.00,</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0.24,</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1.10,</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0.55,</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2.05,0.96,</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0.76,0.45,0.93], "K":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0.34,0.82,</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0.23,1.70,1.54,</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1.62,1.15,</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0.08,</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0.48,0.60], "M":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1.40,0.18,</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0.42,</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0.73,2.00,1.52,0.26,0.11,</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1.27,0.27], "F":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0.21,0.98,</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0.36,</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1.43,0.22,</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0.81,0.67,1.10,1.71,</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0.44], "P": [2.06,</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0.33,</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1.15,</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0.75,0.88,</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0.45,0.30,</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2.30,0.74,</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0.28], "S": [0.81,</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1.08,0.16,0.42,</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0.21,</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0.43,</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1.89,</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1.15,</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0.97,</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0.23], "T": [0.26,</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0.70,1.21,0.63,</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0.10,0.21,0.24,</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1.15,</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0.56,0.19], "W": [0.30,2.10,</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0.72,</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1.57,</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1.16,0.57,</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0.48,</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0.40,</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2.30,</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0.60], "Y": [1.38,1.48,0.80,</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0.56,</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0.00,</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0.68,</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0.31,1.03,</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0.05,0.53], "V":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0.74,</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0.71,2.04,</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0.40,0.50,</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0.81,</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1.07,0.06,</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0.46,0.65], "X": [0,0,0,0,0,0,0,0,0,0]}</w:t>
      </w:r>
    </w:p>
    <w:p w14:paraId="0A8CEDF2"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with</w:t>
      </w:r>
      <w:r w:rsidRPr="000378EF">
        <w:rPr>
          <w:rFonts w:ascii="inherit" w:eastAsia="Times New Roman" w:hAnsi="inherit" w:cs="Courier New"/>
          <w:color w:val="000000"/>
          <w:kern w:val="0"/>
          <w:sz w:val="20"/>
          <w:szCs w:val="20"/>
          <w:lang w:eastAsia="en-GB"/>
          <w14:ligatures w14:val="none"/>
        </w:rPr>
        <w:t xml:space="preserve"> open(</w:t>
      </w:r>
      <w:proofErr w:type="spellStart"/>
      <w:r w:rsidRPr="000378EF">
        <w:rPr>
          <w:rFonts w:ascii="inherit" w:eastAsia="Times New Roman" w:hAnsi="inherit" w:cs="Courier New"/>
          <w:color w:val="000000"/>
          <w:kern w:val="0"/>
          <w:sz w:val="20"/>
          <w:szCs w:val="20"/>
          <w:lang w:eastAsia="en-GB"/>
          <w14:ligatures w14:val="none"/>
        </w:rPr>
        <w:t>fasta</w:t>
      </w:r>
      <w:proofErr w:type="spellEnd"/>
      <w:r w:rsidRPr="000378EF">
        <w:rPr>
          <w:rFonts w:ascii="inherit" w:eastAsia="Times New Roman" w:hAnsi="inherit" w:cs="Courier New"/>
          <w:color w:val="000000"/>
          <w:kern w:val="0"/>
          <w:sz w:val="20"/>
          <w:szCs w:val="20"/>
          <w:lang w:eastAsia="en-GB"/>
          <w14:ligatures w14:val="none"/>
        </w:rPr>
        <w:t xml:space="preserve">, "r") </w:t>
      </w:r>
      <w:r w:rsidRPr="000378EF">
        <w:rPr>
          <w:rFonts w:ascii="inherit" w:eastAsia="Times New Roman" w:hAnsi="inherit" w:cs="Courier New"/>
          <w:b/>
          <w:bCs/>
          <w:color w:val="000000"/>
          <w:kern w:val="0"/>
          <w:sz w:val="20"/>
          <w:szCs w:val="20"/>
          <w:lang w:eastAsia="en-GB"/>
          <w14:ligatures w14:val="none"/>
        </w:rPr>
        <w:t>as</w:t>
      </w:r>
      <w:r w:rsidRPr="000378EF">
        <w:rPr>
          <w:rFonts w:ascii="inherit" w:eastAsia="Times New Roman" w:hAnsi="inherit" w:cs="Courier New"/>
          <w:color w:val="000000"/>
          <w:kern w:val="0"/>
          <w:sz w:val="20"/>
          <w:szCs w:val="20"/>
          <w:lang w:eastAsia="en-GB"/>
          <w14:ligatures w14:val="none"/>
        </w:rPr>
        <w:t xml:space="preserve"> f:</w:t>
      </w:r>
    </w:p>
    <w:p w14:paraId="5B910D3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for</w:t>
      </w:r>
      <w:r w:rsidRPr="000378EF">
        <w:rPr>
          <w:rFonts w:ascii="inherit" w:eastAsia="Times New Roman" w:hAnsi="inherit" w:cs="Courier New"/>
          <w:color w:val="000000"/>
          <w:kern w:val="0"/>
          <w:sz w:val="20"/>
          <w:szCs w:val="20"/>
          <w:lang w:eastAsia="en-GB"/>
          <w14:ligatures w14:val="none"/>
        </w:rPr>
        <w:t xml:space="preserve"> line </w:t>
      </w:r>
      <w:r w:rsidRPr="000378EF">
        <w:rPr>
          <w:rFonts w:ascii="inherit" w:eastAsia="Times New Roman" w:hAnsi="inherit" w:cs="Courier New"/>
          <w:b/>
          <w:bCs/>
          <w:color w:val="000000"/>
          <w:kern w:val="0"/>
          <w:sz w:val="20"/>
          <w:szCs w:val="20"/>
          <w:lang w:eastAsia="en-GB"/>
          <w14:ligatures w14:val="none"/>
        </w:rPr>
        <w:t>in</w:t>
      </w:r>
      <w:r w:rsidRPr="000378EF">
        <w:rPr>
          <w:rFonts w:ascii="inherit" w:eastAsia="Times New Roman" w:hAnsi="inherit" w:cs="Courier New"/>
          <w:color w:val="000000"/>
          <w:kern w:val="0"/>
          <w:sz w:val="20"/>
          <w:szCs w:val="20"/>
          <w:lang w:eastAsia="en-GB"/>
          <w14:ligatures w14:val="none"/>
        </w:rPr>
        <w:t xml:space="preserve"> f:</w:t>
      </w:r>
    </w:p>
    <w:p w14:paraId="66B5E36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if</w:t>
      </w:r>
      <w:r w:rsidRPr="000378EF">
        <w:rPr>
          <w:rFonts w:ascii="inherit" w:eastAsia="Times New Roman" w:hAnsi="inherit" w:cs="Courier New"/>
          <w:color w:val="000000"/>
          <w:kern w:val="0"/>
          <w:sz w:val="20"/>
          <w:szCs w:val="20"/>
          <w:lang w:eastAsia="en-GB"/>
          <w14:ligatures w14:val="none"/>
        </w:rPr>
        <w:t xml:space="preserve"> line[0]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"&gt;":</w:t>
      </w:r>
    </w:p>
    <w:p w14:paraId="6AE2DFF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if</w:t>
      </w:r>
      <w:r w:rsidRPr="000378EF">
        <w:rPr>
          <w:rFonts w:ascii="inherit" w:eastAsia="Times New Roman" w:hAnsi="inherit" w:cs="Courier New"/>
          <w:color w:val="000000"/>
          <w:kern w:val="0"/>
          <w:sz w:val="20"/>
          <w:szCs w:val="20"/>
          <w:lang w:eastAsia="en-GB"/>
          <w14:ligatures w14:val="none"/>
        </w:rPr>
        <w:t xml:space="preserve"> "_VH" </w:t>
      </w:r>
      <w:r w:rsidRPr="000378EF">
        <w:rPr>
          <w:rFonts w:ascii="inherit" w:eastAsia="Times New Roman" w:hAnsi="inherit" w:cs="Courier New"/>
          <w:b/>
          <w:bCs/>
          <w:color w:val="000000"/>
          <w:kern w:val="0"/>
          <w:sz w:val="20"/>
          <w:szCs w:val="20"/>
          <w:lang w:eastAsia="en-GB"/>
          <w14:ligatures w14:val="none"/>
        </w:rPr>
        <w:t>in</w:t>
      </w:r>
      <w:r w:rsidRPr="000378EF">
        <w:rPr>
          <w:rFonts w:ascii="inherit" w:eastAsia="Times New Roman" w:hAnsi="inherit" w:cs="Courier New"/>
          <w:color w:val="000000"/>
          <w:kern w:val="0"/>
          <w:sz w:val="20"/>
          <w:szCs w:val="20"/>
          <w:lang w:eastAsia="en-GB"/>
          <w14:ligatures w14:val="none"/>
        </w:rPr>
        <w:t xml:space="preserve"> line:</w:t>
      </w:r>
    </w:p>
    <w:p w14:paraId="1CB7850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sequence_to_add</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f.readline</w:t>
      </w:r>
      <w:proofErr w:type="spellEnd"/>
      <w:r w:rsidRPr="000378EF">
        <w:rPr>
          <w:rFonts w:ascii="inherit" w:eastAsia="Times New Roman" w:hAnsi="inherit" w:cs="Courier New"/>
          <w:color w:val="000000"/>
          <w:kern w:val="0"/>
          <w:sz w:val="20"/>
          <w:szCs w:val="20"/>
          <w:lang w:eastAsia="en-GB"/>
          <w14:ligatures w14:val="none"/>
        </w:rPr>
        <w:t>().strip()</w:t>
      </w:r>
    </w:p>
    <w:p w14:paraId="477796D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VH_sequences.append</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sequence_to_add</w:t>
      </w:r>
      <w:proofErr w:type="spellEnd"/>
      <w:r w:rsidRPr="000378EF">
        <w:rPr>
          <w:rFonts w:ascii="inherit" w:eastAsia="Times New Roman" w:hAnsi="inherit" w:cs="Courier New"/>
          <w:color w:val="000000"/>
          <w:kern w:val="0"/>
          <w:sz w:val="20"/>
          <w:szCs w:val="20"/>
          <w:lang w:eastAsia="en-GB"/>
          <w14:ligatures w14:val="none"/>
        </w:rPr>
        <w:t>)</w:t>
      </w:r>
    </w:p>
    <w:p w14:paraId="51E29783"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b/>
          <w:bCs/>
          <w:color w:val="000000"/>
          <w:kern w:val="0"/>
          <w:sz w:val="20"/>
          <w:szCs w:val="20"/>
          <w:lang w:eastAsia="en-GB"/>
          <w14:ligatures w14:val="none"/>
        </w:rPr>
        <w:t>elif</w:t>
      </w:r>
      <w:proofErr w:type="spellEnd"/>
      <w:r w:rsidRPr="000378EF">
        <w:rPr>
          <w:rFonts w:ascii="inherit" w:eastAsia="Times New Roman" w:hAnsi="inherit" w:cs="Courier New"/>
          <w:color w:val="000000"/>
          <w:kern w:val="0"/>
          <w:sz w:val="20"/>
          <w:szCs w:val="20"/>
          <w:lang w:eastAsia="en-GB"/>
          <w14:ligatures w14:val="none"/>
        </w:rPr>
        <w:t xml:space="preserve"> "_VL" </w:t>
      </w:r>
      <w:r w:rsidRPr="000378EF">
        <w:rPr>
          <w:rFonts w:ascii="inherit" w:eastAsia="Times New Roman" w:hAnsi="inherit" w:cs="Courier New"/>
          <w:b/>
          <w:bCs/>
          <w:color w:val="000000"/>
          <w:kern w:val="0"/>
          <w:sz w:val="20"/>
          <w:szCs w:val="20"/>
          <w:lang w:eastAsia="en-GB"/>
          <w14:ligatures w14:val="none"/>
        </w:rPr>
        <w:t>in</w:t>
      </w:r>
      <w:r w:rsidRPr="000378EF">
        <w:rPr>
          <w:rFonts w:ascii="inherit" w:eastAsia="Times New Roman" w:hAnsi="inherit" w:cs="Courier New"/>
          <w:color w:val="000000"/>
          <w:kern w:val="0"/>
          <w:sz w:val="20"/>
          <w:szCs w:val="20"/>
          <w:lang w:eastAsia="en-GB"/>
          <w14:ligatures w14:val="none"/>
        </w:rPr>
        <w:t xml:space="preserve"> line:</w:t>
      </w:r>
    </w:p>
    <w:p w14:paraId="7CDB5B8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sequence_to_add</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f.readline</w:t>
      </w:r>
      <w:proofErr w:type="spellEnd"/>
      <w:r w:rsidRPr="000378EF">
        <w:rPr>
          <w:rFonts w:ascii="inherit" w:eastAsia="Times New Roman" w:hAnsi="inherit" w:cs="Courier New"/>
          <w:color w:val="000000"/>
          <w:kern w:val="0"/>
          <w:sz w:val="20"/>
          <w:szCs w:val="20"/>
          <w:lang w:eastAsia="en-GB"/>
          <w14:ligatures w14:val="none"/>
        </w:rPr>
        <w:t>().strip()</w:t>
      </w:r>
    </w:p>
    <w:p w14:paraId="065302D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VL_sequences.append</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sequence_to_add</w:t>
      </w:r>
      <w:proofErr w:type="spellEnd"/>
      <w:r w:rsidRPr="000378EF">
        <w:rPr>
          <w:rFonts w:ascii="inherit" w:eastAsia="Times New Roman" w:hAnsi="inherit" w:cs="Courier New"/>
          <w:color w:val="000000"/>
          <w:kern w:val="0"/>
          <w:sz w:val="20"/>
          <w:szCs w:val="20"/>
          <w:lang w:eastAsia="en-GB"/>
          <w14:ligatures w14:val="none"/>
        </w:rPr>
        <w:t>)</w:t>
      </w:r>
    </w:p>
    <w:p w14:paraId="39A0BFC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66EB2989"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if</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len</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VH_sequences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len</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VL_sequences</w:t>
      </w:r>
      <w:proofErr w:type="spellEnd"/>
      <w:r w:rsidRPr="000378EF">
        <w:rPr>
          <w:rFonts w:ascii="inherit" w:eastAsia="Times New Roman" w:hAnsi="inherit" w:cs="Courier New"/>
          <w:color w:val="000000"/>
          <w:kern w:val="0"/>
          <w:sz w:val="20"/>
          <w:szCs w:val="20"/>
          <w:lang w:eastAsia="en-GB"/>
          <w14:ligatures w14:val="none"/>
        </w:rPr>
        <w:t>):</w:t>
      </w:r>
    </w:p>
    <w:p w14:paraId="66A5559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VH_encodings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
    <w:p w14:paraId="6FD1867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VL_encodings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
    <w:p w14:paraId="5420E37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for</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i</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in</w:t>
      </w:r>
      <w:r w:rsidRPr="000378EF">
        <w:rPr>
          <w:rFonts w:ascii="inherit" w:eastAsia="Times New Roman" w:hAnsi="inherit" w:cs="Courier New"/>
          <w:color w:val="000000"/>
          <w:kern w:val="0"/>
          <w:sz w:val="20"/>
          <w:szCs w:val="20"/>
          <w:lang w:eastAsia="en-GB"/>
          <w14:ligatures w14:val="none"/>
        </w:rPr>
        <w:t xml:space="preserve"> range(</w:t>
      </w:r>
      <w:proofErr w:type="spellStart"/>
      <w:r w:rsidRPr="000378EF">
        <w:rPr>
          <w:rFonts w:ascii="inherit" w:eastAsia="Times New Roman" w:hAnsi="inherit" w:cs="Courier New"/>
          <w:color w:val="000000"/>
          <w:kern w:val="0"/>
          <w:sz w:val="20"/>
          <w:szCs w:val="20"/>
          <w:lang w:eastAsia="en-GB"/>
          <w14:ligatures w14:val="none"/>
        </w:rPr>
        <w:t>len</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VH_sequences</w:t>
      </w:r>
      <w:proofErr w:type="spellEnd"/>
      <w:r w:rsidRPr="000378EF">
        <w:rPr>
          <w:rFonts w:ascii="inherit" w:eastAsia="Times New Roman" w:hAnsi="inherit" w:cs="Courier New"/>
          <w:color w:val="000000"/>
          <w:kern w:val="0"/>
          <w:sz w:val="20"/>
          <w:szCs w:val="20"/>
          <w:lang w:eastAsia="en-GB"/>
          <w14:ligatures w14:val="none"/>
        </w:rPr>
        <w:t>)):</w:t>
      </w:r>
    </w:p>
    <w:p w14:paraId="0CC4254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VH_kidera</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
    <w:p w14:paraId="5BD6D9B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for</w:t>
      </w:r>
      <w:r w:rsidRPr="000378EF">
        <w:rPr>
          <w:rFonts w:ascii="inherit" w:eastAsia="Times New Roman" w:hAnsi="inherit" w:cs="Courier New"/>
          <w:color w:val="000000"/>
          <w:kern w:val="0"/>
          <w:sz w:val="20"/>
          <w:szCs w:val="20"/>
          <w:lang w:eastAsia="en-GB"/>
          <w14:ligatures w14:val="none"/>
        </w:rPr>
        <w:t xml:space="preserve"> res </w:t>
      </w:r>
      <w:r w:rsidRPr="000378EF">
        <w:rPr>
          <w:rFonts w:ascii="inherit" w:eastAsia="Times New Roman" w:hAnsi="inherit" w:cs="Courier New"/>
          <w:b/>
          <w:bCs/>
          <w:color w:val="000000"/>
          <w:kern w:val="0"/>
          <w:sz w:val="20"/>
          <w:szCs w:val="20"/>
          <w:lang w:eastAsia="en-GB"/>
          <w14:ligatures w14:val="none"/>
        </w:rPr>
        <w:t>in</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VH_sequences</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i</w:t>
      </w:r>
      <w:proofErr w:type="spellEnd"/>
      <w:r w:rsidRPr="000378EF">
        <w:rPr>
          <w:rFonts w:ascii="inherit" w:eastAsia="Times New Roman" w:hAnsi="inherit" w:cs="Courier New"/>
          <w:color w:val="000000"/>
          <w:kern w:val="0"/>
          <w:sz w:val="20"/>
          <w:szCs w:val="20"/>
          <w:lang w:eastAsia="en-GB"/>
          <w14:ligatures w14:val="none"/>
        </w:rPr>
        <w:t>]:</w:t>
      </w:r>
    </w:p>
    <w:p w14:paraId="5C6B929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VH_kidera</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VH_kidera</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Kidera_Factors</w:t>
      </w:r>
      <w:proofErr w:type="spellEnd"/>
      <w:r w:rsidRPr="000378EF">
        <w:rPr>
          <w:rFonts w:ascii="inherit" w:eastAsia="Times New Roman" w:hAnsi="inherit" w:cs="Courier New"/>
          <w:color w:val="000000"/>
          <w:kern w:val="0"/>
          <w:sz w:val="20"/>
          <w:szCs w:val="20"/>
          <w:lang w:eastAsia="en-GB"/>
          <w14:ligatures w14:val="none"/>
        </w:rPr>
        <w:t>[res]</w:t>
      </w:r>
    </w:p>
    <w:p w14:paraId="25E41C93"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VH_encodings.append</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VH_kidera</w:t>
      </w:r>
      <w:proofErr w:type="spellEnd"/>
      <w:r w:rsidRPr="000378EF">
        <w:rPr>
          <w:rFonts w:ascii="inherit" w:eastAsia="Times New Roman" w:hAnsi="inherit" w:cs="Courier New"/>
          <w:color w:val="000000"/>
          <w:kern w:val="0"/>
          <w:sz w:val="20"/>
          <w:szCs w:val="20"/>
          <w:lang w:eastAsia="en-GB"/>
          <w14:ligatures w14:val="none"/>
        </w:rPr>
        <w:t>)</w:t>
      </w:r>
    </w:p>
    <w:p w14:paraId="3B290C31"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for</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i</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in</w:t>
      </w:r>
      <w:r w:rsidRPr="000378EF">
        <w:rPr>
          <w:rFonts w:ascii="inherit" w:eastAsia="Times New Roman" w:hAnsi="inherit" w:cs="Courier New"/>
          <w:color w:val="000000"/>
          <w:kern w:val="0"/>
          <w:sz w:val="20"/>
          <w:szCs w:val="20"/>
          <w:lang w:eastAsia="en-GB"/>
          <w14:ligatures w14:val="none"/>
        </w:rPr>
        <w:t xml:space="preserve"> range(</w:t>
      </w:r>
      <w:proofErr w:type="spellStart"/>
      <w:r w:rsidRPr="000378EF">
        <w:rPr>
          <w:rFonts w:ascii="inherit" w:eastAsia="Times New Roman" w:hAnsi="inherit" w:cs="Courier New"/>
          <w:color w:val="000000"/>
          <w:kern w:val="0"/>
          <w:sz w:val="20"/>
          <w:szCs w:val="20"/>
          <w:lang w:eastAsia="en-GB"/>
          <w14:ligatures w14:val="none"/>
        </w:rPr>
        <w:t>len</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VL_sequences</w:t>
      </w:r>
      <w:proofErr w:type="spellEnd"/>
      <w:r w:rsidRPr="000378EF">
        <w:rPr>
          <w:rFonts w:ascii="inherit" w:eastAsia="Times New Roman" w:hAnsi="inherit" w:cs="Courier New"/>
          <w:color w:val="000000"/>
          <w:kern w:val="0"/>
          <w:sz w:val="20"/>
          <w:szCs w:val="20"/>
          <w:lang w:eastAsia="en-GB"/>
          <w14:ligatures w14:val="none"/>
        </w:rPr>
        <w:t>)):</w:t>
      </w:r>
    </w:p>
    <w:p w14:paraId="30C59702"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VL_kidera</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
    <w:p w14:paraId="273EEE16"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for</w:t>
      </w:r>
      <w:r w:rsidRPr="000378EF">
        <w:rPr>
          <w:rFonts w:ascii="inherit" w:eastAsia="Times New Roman" w:hAnsi="inherit" w:cs="Courier New"/>
          <w:color w:val="000000"/>
          <w:kern w:val="0"/>
          <w:sz w:val="20"/>
          <w:szCs w:val="20"/>
          <w:lang w:eastAsia="en-GB"/>
          <w14:ligatures w14:val="none"/>
        </w:rPr>
        <w:t xml:space="preserve"> res </w:t>
      </w:r>
      <w:r w:rsidRPr="000378EF">
        <w:rPr>
          <w:rFonts w:ascii="inherit" w:eastAsia="Times New Roman" w:hAnsi="inherit" w:cs="Courier New"/>
          <w:b/>
          <w:bCs/>
          <w:color w:val="000000"/>
          <w:kern w:val="0"/>
          <w:sz w:val="20"/>
          <w:szCs w:val="20"/>
          <w:lang w:eastAsia="en-GB"/>
          <w14:ligatures w14:val="none"/>
        </w:rPr>
        <w:t>in</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VL_sequences</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i</w:t>
      </w:r>
      <w:proofErr w:type="spellEnd"/>
      <w:r w:rsidRPr="000378EF">
        <w:rPr>
          <w:rFonts w:ascii="inherit" w:eastAsia="Times New Roman" w:hAnsi="inherit" w:cs="Courier New"/>
          <w:color w:val="000000"/>
          <w:kern w:val="0"/>
          <w:sz w:val="20"/>
          <w:szCs w:val="20"/>
          <w:lang w:eastAsia="en-GB"/>
          <w14:ligatures w14:val="none"/>
        </w:rPr>
        <w:t>]:</w:t>
      </w:r>
    </w:p>
    <w:p w14:paraId="34408AF9"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VL_kidera</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VL_kidera</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Kidera_Factors</w:t>
      </w:r>
      <w:proofErr w:type="spellEnd"/>
      <w:r w:rsidRPr="000378EF">
        <w:rPr>
          <w:rFonts w:ascii="inherit" w:eastAsia="Times New Roman" w:hAnsi="inherit" w:cs="Courier New"/>
          <w:color w:val="000000"/>
          <w:kern w:val="0"/>
          <w:sz w:val="20"/>
          <w:szCs w:val="20"/>
          <w:lang w:eastAsia="en-GB"/>
          <w14:ligatures w14:val="none"/>
        </w:rPr>
        <w:t>[res]</w:t>
      </w:r>
    </w:p>
    <w:p w14:paraId="2B20492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VL_encodings.append</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VL_kidera</w:t>
      </w:r>
      <w:proofErr w:type="spellEnd"/>
      <w:r w:rsidRPr="000378EF">
        <w:rPr>
          <w:rFonts w:ascii="inherit" w:eastAsia="Times New Roman" w:hAnsi="inherit" w:cs="Courier New"/>
          <w:color w:val="000000"/>
          <w:kern w:val="0"/>
          <w:sz w:val="20"/>
          <w:szCs w:val="20"/>
          <w:lang w:eastAsia="en-GB"/>
          <w14:ligatures w14:val="none"/>
        </w:rPr>
        <w:t>)</w:t>
      </w:r>
    </w:p>
    <w:p w14:paraId="10A316B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VH_dataframe</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pd.DataFrame</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VH_encodings</w:t>
      </w:r>
      <w:proofErr w:type="spellEnd"/>
      <w:r w:rsidRPr="000378EF">
        <w:rPr>
          <w:rFonts w:ascii="inherit" w:eastAsia="Times New Roman" w:hAnsi="inherit" w:cs="Courier New"/>
          <w:color w:val="000000"/>
          <w:kern w:val="0"/>
          <w:sz w:val="20"/>
          <w:szCs w:val="20"/>
          <w:lang w:eastAsia="en-GB"/>
          <w14:ligatures w14:val="none"/>
        </w:rPr>
        <w:t>)</w:t>
      </w:r>
    </w:p>
    <w:p w14:paraId="5BAB3123"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VL_dataframe</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pd.DataFrame</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VL_encodings</w:t>
      </w:r>
      <w:proofErr w:type="spellEnd"/>
      <w:r w:rsidRPr="000378EF">
        <w:rPr>
          <w:rFonts w:ascii="inherit" w:eastAsia="Times New Roman" w:hAnsi="inherit" w:cs="Courier New"/>
          <w:color w:val="000000"/>
          <w:kern w:val="0"/>
          <w:sz w:val="20"/>
          <w:szCs w:val="20"/>
          <w:lang w:eastAsia="en-GB"/>
          <w14:ligatures w14:val="none"/>
        </w:rPr>
        <w:t>)</w:t>
      </w:r>
    </w:p>
    <w:p w14:paraId="5188F091"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i/>
          <w:iCs/>
          <w:color w:val="000000"/>
          <w:kern w:val="0"/>
          <w:sz w:val="20"/>
          <w:szCs w:val="20"/>
          <w:lang w:eastAsia="en-GB"/>
          <w14:ligatures w14:val="none"/>
        </w:rPr>
        <w:t xml:space="preserve"># Now we join these two </w:t>
      </w:r>
      <w:proofErr w:type="spellStart"/>
      <w:r w:rsidRPr="000378EF">
        <w:rPr>
          <w:rFonts w:ascii="inherit" w:eastAsia="Times New Roman" w:hAnsi="inherit" w:cs="Courier New"/>
          <w:i/>
          <w:iCs/>
          <w:color w:val="000000"/>
          <w:kern w:val="0"/>
          <w:sz w:val="20"/>
          <w:szCs w:val="20"/>
          <w:lang w:eastAsia="en-GB"/>
          <w14:ligatures w14:val="none"/>
        </w:rPr>
        <w:t>dataframes</w:t>
      </w:r>
      <w:proofErr w:type="spellEnd"/>
      <w:r w:rsidRPr="000378EF">
        <w:rPr>
          <w:rFonts w:ascii="inherit" w:eastAsia="Times New Roman" w:hAnsi="inherit" w:cs="Courier New"/>
          <w:i/>
          <w:iCs/>
          <w:color w:val="000000"/>
          <w:kern w:val="0"/>
          <w:sz w:val="20"/>
          <w:szCs w:val="20"/>
          <w:lang w:eastAsia="en-GB"/>
          <w14:ligatures w14:val="none"/>
        </w:rPr>
        <w:t xml:space="preserve"> together so that each sample now has information about its VH and VL sequence.</w:t>
      </w:r>
    </w:p>
    <w:p w14:paraId="0D81D74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VH_dataframe_suffix</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VH_dataframe.add_suffix</w:t>
      </w:r>
      <w:proofErr w:type="spellEnd"/>
      <w:r w:rsidRPr="000378EF">
        <w:rPr>
          <w:rFonts w:ascii="inherit" w:eastAsia="Times New Roman" w:hAnsi="inherit" w:cs="Courier New"/>
          <w:color w:val="000000"/>
          <w:kern w:val="0"/>
          <w:sz w:val="20"/>
          <w:szCs w:val="20"/>
          <w:lang w:eastAsia="en-GB"/>
          <w14:ligatures w14:val="none"/>
        </w:rPr>
        <w:t>('_VH')</w:t>
      </w:r>
    </w:p>
    <w:p w14:paraId="492B6D4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VL_dataframe_suffix</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VL_dataframe.add_suffix</w:t>
      </w:r>
      <w:proofErr w:type="spellEnd"/>
      <w:r w:rsidRPr="000378EF">
        <w:rPr>
          <w:rFonts w:ascii="inherit" w:eastAsia="Times New Roman" w:hAnsi="inherit" w:cs="Courier New"/>
          <w:color w:val="000000"/>
          <w:kern w:val="0"/>
          <w:sz w:val="20"/>
          <w:szCs w:val="20"/>
          <w:lang w:eastAsia="en-GB"/>
          <w14:ligatures w14:val="none"/>
        </w:rPr>
        <w:t>('_VL')</w:t>
      </w:r>
    </w:p>
    <w:p w14:paraId="220CB52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joined_dataframe_VH_VL</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VH_dataframe_suffix.join</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VL_dataframe_suffix</w:t>
      </w:r>
      <w:proofErr w:type="spellEnd"/>
      <w:r w:rsidRPr="000378EF">
        <w:rPr>
          <w:rFonts w:ascii="inherit" w:eastAsia="Times New Roman" w:hAnsi="inherit" w:cs="Courier New"/>
          <w:color w:val="000000"/>
          <w:kern w:val="0"/>
          <w:sz w:val="20"/>
          <w:szCs w:val="20"/>
          <w:lang w:eastAsia="en-GB"/>
          <w14:ligatures w14:val="none"/>
        </w:rPr>
        <w:t>)</w:t>
      </w:r>
    </w:p>
    <w:p w14:paraId="5C8F84D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joined_dataframe_VH_VL_cleaned</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joined_dataframe_VH_VL.dropna</w:t>
      </w:r>
      <w:proofErr w:type="spellEnd"/>
      <w:r w:rsidRPr="000378EF">
        <w:rPr>
          <w:rFonts w:ascii="inherit" w:eastAsia="Times New Roman" w:hAnsi="inherit" w:cs="Courier New"/>
          <w:color w:val="000000"/>
          <w:kern w:val="0"/>
          <w:sz w:val="20"/>
          <w:szCs w:val="20"/>
          <w:lang w:eastAsia="en-GB"/>
          <w14:ligatures w14:val="none"/>
        </w:rPr>
        <w:t>(axis</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w:t>
      </w:r>
    </w:p>
    <w:p w14:paraId="08E92CB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return</w:t>
      </w:r>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joined_dataframe_VH_VL_cleaned</w:t>
      </w:r>
      <w:proofErr w:type="spellEnd"/>
      <w:r w:rsidRPr="000378EF">
        <w:rPr>
          <w:rFonts w:ascii="inherit" w:eastAsia="Times New Roman" w:hAnsi="inherit" w:cs="Courier New"/>
          <w:color w:val="000000"/>
          <w:kern w:val="0"/>
          <w:sz w:val="20"/>
          <w:szCs w:val="20"/>
          <w:lang w:eastAsia="en-GB"/>
          <w14:ligatures w14:val="none"/>
        </w:rPr>
        <w:t>)</w:t>
      </w:r>
    </w:p>
    <w:p w14:paraId="746529D1"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68021FC0" w14:textId="77777777" w:rsidR="000378EF" w:rsidRPr="000378EF" w:rsidRDefault="000378EF" w:rsidP="000378EF">
      <w:pPr>
        <w:jc w:val="right"/>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color w:val="000000"/>
          <w:kern w:val="0"/>
          <w:sz w:val="21"/>
          <w:szCs w:val="21"/>
          <w:lang w:eastAsia="en-GB"/>
          <w14:ligatures w14:val="none"/>
        </w:rPr>
        <w:t>[26]:</w:t>
      </w:r>
    </w:p>
    <w:p w14:paraId="3488E716"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input_fasta</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HumanMouseOAS_VH_VL_paired_data.faa</w:t>
      </w:r>
      <w:proofErr w:type="spellEnd"/>
      <w:r w:rsidRPr="000378EF">
        <w:rPr>
          <w:rFonts w:ascii="inherit" w:eastAsia="Times New Roman" w:hAnsi="inherit" w:cs="Courier New"/>
          <w:color w:val="000000"/>
          <w:kern w:val="0"/>
          <w:sz w:val="20"/>
          <w:szCs w:val="20"/>
          <w:lang w:eastAsia="en-GB"/>
          <w14:ligatures w14:val="none"/>
        </w:rPr>
        <w:t>'</w:t>
      </w:r>
    </w:p>
    <w:p w14:paraId="031604C6"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7EC1C1D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joined_dataframe_VH_VL</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Get_Kidera_Encoded_Sequences</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input_fasta</w:t>
      </w:r>
      <w:proofErr w:type="spellEnd"/>
      <w:r w:rsidRPr="000378EF">
        <w:rPr>
          <w:rFonts w:ascii="inherit" w:eastAsia="Times New Roman" w:hAnsi="inherit" w:cs="Courier New"/>
          <w:color w:val="000000"/>
          <w:kern w:val="0"/>
          <w:sz w:val="20"/>
          <w:szCs w:val="20"/>
          <w:lang w:eastAsia="en-GB"/>
          <w14:ligatures w14:val="none"/>
        </w:rPr>
        <w:t>)</w:t>
      </w:r>
    </w:p>
    <w:p w14:paraId="6A376CB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print(</w:t>
      </w:r>
      <w:proofErr w:type="spellStart"/>
      <w:r w:rsidRPr="000378EF">
        <w:rPr>
          <w:rFonts w:ascii="inherit" w:eastAsia="Times New Roman" w:hAnsi="inherit" w:cs="Courier New"/>
          <w:color w:val="000000"/>
          <w:kern w:val="0"/>
          <w:sz w:val="20"/>
          <w:szCs w:val="20"/>
          <w:lang w:eastAsia="en-GB"/>
          <w14:ligatures w14:val="none"/>
        </w:rPr>
        <w:t>joined_dataframe_VH_VL</w:t>
      </w:r>
      <w:proofErr w:type="spellEnd"/>
      <w:r w:rsidRPr="000378EF">
        <w:rPr>
          <w:rFonts w:ascii="inherit" w:eastAsia="Times New Roman" w:hAnsi="inherit" w:cs="Courier New"/>
          <w:color w:val="000000"/>
          <w:kern w:val="0"/>
          <w:sz w:val="20"/>
          <w:szCs w:val="20"/>
          <w:lang w:eastAsia="en-GB"/>
          <w14:ligatures w14:val="none"/>
        </w:rPr>
        <w:t>)</w:t>
      </w:r>
    </w:p>
    <w:p w14:paraId="6B529E0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      0_VH  1_VH  2_VH  3_VH  4_VH  5_VH  6_VH  7_VH  8_VH  9_VH  ...  720_VL  \</w:t>
      </w:r>
    </w:p>
    <w:p w14:paraId="5B85E59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0    -0.47  0.24  0.07  1.10  1.10  0.59  0.84 -0.71 -0.03 -2.33  ...   -1.56   </w:t>
      </w:r>
    </w:p>
    <w:p w14:paraId="3AC674C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1    -0.47  0.24  0.07  1.10  1.10  0.59  0.84 -0.71 -0.03 -2.33  ...   -1.04   </w:t>
      </w:r>
    </w:p>
    <w:p w14:paraId="6A7BC239"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2    -1.45  0.19 -1.61  1.17 -1.31  0.40  0.04  0.38 -0.35 -0.12  ...    0.26   </w:t>
      </w:r>
    </w:p>
    <w:p w14:paraId="28D6F82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lastRenderedPageBreak/>
        <w:t xml:space="preserve">3    -1.45  0.19 -1.61  1.17 -1.31  0.40  0.04  0.38 -0.35 -0.12  ...   -1.56   </w:t>
      </w:r>
    </w:p>
    <w:p w14:paraId="59FB864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4    -0.47  0.24  0.07  1.10  1.10  0.59  0.84 -0.71 -0.03 -2.33  ...    1.46   </w:t>
      </w:r>
    </w:p>
    <w:p w14:paraId="215C1B6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    ...   ...   ...   ...   ...   ...   ...   ...   ...   ...  ...     ...   </w:t>
      </w:r>
    </w:p>
    <w:p w14:paraId="659419A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1995 -0.47  0.24  0.07  1.10  1.10  0.59  0.84 -0.71 -0.03 -2.33  ...    1.46   </w:t>
      </w:r>
    </w:p>
    <w:p w14:paraId="7DAA0B3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1996 -1.45  0.19 -1.61  1.17 -1.31  0.40  0.04  0.38 -0.35 -0.12  ...    0.81   </w:t>
      </w:r>
    </w:p>
    <w:p w14:paraId="7F7C2E9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1997 -0.47  0.24  0.07  1.10  1.10  0.59  0.84 -0.71 -0.03 -2.33  ...   -1.04   </w:t>
      </w:r>
    </w:p>
    <w:p w14:paraId="5A1538B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1998 -0.47  0.24  0.07  1.10  1.10  0.59  0.84 -0.71 -0.03 -2.33  ...   -1.56   </w:t>
      </w:r>
    </w:p>
    <w:p w14:paraId="7B2EA6A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1999 -1.45  0.19 -1.61  1.17 -1.31  0.40  0.04  0.38 -0.35 -0.12  ...    0.81   </w:t>
      </w:r>
    </w:p>
    <w:p w14:paraId="47BCB933"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p>
    <w:p w14:paraId="2E19B38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      721_VL  722_VL  723_VL  724_VL  725_VL  726_VL  727_VL  728_VL  729_VL  </w:t>
      </w:r>
    </w:p>
    <w:p w14:paraId="2B08AE9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0      -1.67   -0.97   -0.27   -0.93   -0.78   -0.20   -0.08    0.21   -0.48  </w:t>
      </w:r>
    </w:p>
    <w:p w14:paraId="071D9B7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1       0.00   -0.24   -1.10   -0.55   -2.05    0.96   -0.76    0.45    0.93  </w:t>
      </w:r>
    </w:p>
    <w:p w14:paraId="15E1CCD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2      -0.70    1.21    0.63   -0.10    0.21    0.24   -1.15   -0.56    0.19  </w:t>
      </w:r>
    </w:p>
    <w:p w14:paraId="127C3F2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3      -1.67   -0.97   -0.27   -0.93   -0.78   -0.20   -0.08    0.21   -0.48  </w:t>
      </w:r>
    </w:p>
    <w:p w14:paraId="439090D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4      -1.96   -0.23   -0.16    0.10   -0.11    1.32    2.36   -1.66    0.46  </w:t>
      </w:r>
    </w:p>
    <w:p w14:paraId="1C116CB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      ...     ...     ...     ...     ...     ...     ...     ...     ...  </w:t>
      </w:r>
    </w:p>
    <w:p w14:paraId="63853FF6"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1995   -1.96   -0.23   -0.16    0.10   -0.11    1.32    2.36   -1.66    0.46  </w:t>
      </w:r>
    </w:p>
    <w:p w14:paraId="09F3AE24"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1996   -1.08    0.16    0.42   -0.21   -0.43   -1.89   -1.15   -0.97   -0.23  </w:t>
      </w:r>
    </w:p>
    <w:p w14:paraId="646C5286"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1997    0.00   -0.24   -1.10   -0.55   -2.05    0.96   -0.76    0.45    0.93  </w:t>
      </w:r>
    </w:p>
    <w:p w14:paraId="2AA6C86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1998   -1.67   -0.97   -0.27   -0.93   -0.78   -0.20   -0.08    0.21   -0.48  </w:t>
      </w:r>
    </w:p>
    <w:p w14:paraId="5B62FC92"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1999   -1.08    0.16    0.42   -0.21   -0.43   -1.89   -1.15   -0.97   -0.23  </w:t>
      </w:r>
    </w:p>
    <w:p w14:paraId="7F804F1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p>
    <w:p w14:paraId="7868292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[2000 rows x 1780 columns]</w:t>
      </w:r>
    </w:p>
    <w:p w14:paraId="4F00D082" w14:textId="77777777" w:rsidR="000378EF" w:rsidRPr="000378EF" w:rsidRDefault="000378EF" w:rsidP="000378EF">
      <w:pPr>
        <w:jc w:val="right"/>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color w:val="000000"/>
          <w:kern w:val="0"/>
          <w:sz w:val="21"/>
          <w:szCs w:val="21"/>
          <w:lang w:eastAsia="en-GB"/>
          <w14:ligatures w14:val="none"/>
        </w:rPr>
        <w:t>[ ]:</w:t>
      </w:r>
    </w:p>
    <w:p w14:paraId="6D4BDC5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commentRangeStart w:id="90"/>
      <w:r w:rsidRPr="000378EF">
        <w:rPr>
          <w:rFonts w:ascii="inherit" w:eastAsia="Times New Roman" w:hAnsi="inherit" w:cs="Courier New"/>
          <w:color w:val="000000"/>
          <w:kern w:val="0"/>
          <w:sz w:val="20"/>
          <w:szCs w:val="20"/>
          <w:lang w:eastAsia="en-GB"/>
          <w14:ligatures w14:val="none"/>
        </w:rPr>
        <w:t>GB: what do the numbers mean</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This needs some explanation</w:t>
      </w:r>
      <w:commentRangeEnd w:id="90"/>
      <w:r w:rsidR="005A4F57">
        <w:rPr>
          <w:rStyle w:val="CommentReference"/>
        </w:rPr>
        <w:commentReference w:id="90"/>
      </w:r>
    </w:p>
    <w:p w14:paraId="12521DDA" w14:textId="49234BE4" w:rsidR="000378EF" w:rsidRPr="000378EF" w:rsidRDefault="000378EF" w:rsidP="000378EF">
      <w:pPr>
        <w:spacing w:after="12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 xml:space="preserve">Now we have </w:t>
      </w:r>
      <w:commentRangeStart w:id="91"/>
      <w:r w:rsidRPr="000378EF">
        <w:rPr>
          <w:rFonts w:ascii="var(--jp-content-font-family)" w:eastAsia="Times New Roman" w:hAnsi="var(--jp-content-font-family)" w:cs="Segoe UI"/>
          <w:color w:val="000000"/>
          <w:kern w:val="0"/>
          <w:sz w:val="21"/>
          <w:szCs w:val="21"/>
          <w:lang w:eastAsia="en-GB"/>
          <w14:ligatures w14:val="none"/>
        </w:rPr>
        <w:t xml:space="preserve">our encodings </w:t>
      </w:r>
      <w:commentRangeEnd w:id="91"/>
      <w:r w:rsidR="005A4F57">
        <w:rPr>
          <w:rStyle w:val="CommentReference"/>
        </w:rPr>
        <w:commentReference w:id="91"/>
      </w:r>
      <w:r w:rsidRPr="000378EF">
        <w:rPr>
          <w:rFonts w:ascii="var(--jp-content-font-family)" w:eastAsia="Times New Roman" w:hAnsi="var(--jp-content-font-family)" w:cs="Segoe UI"/>
          <w:color w:val="000000"/>
          <w:kern w:val="0"/>
          <w:sz w:val="21"/>
          <w:szCs w:val="21"/>
          <w:lang w:eastAsia="en-GB"/>
          <w14:ligatures w14:val="none"/>
        </w:rPr>
        <w:t>and we need to prepare our labels. As our input was</w:t>
      </w:r>
      <w:ins w:id="92" w:author="Lee, Adam" w:date="2024-03-13T13:25:00Z">
        <w:r w:rsidR="005A4F57">
          <w:rPr>
            <w:rFonts w:ascii="var(--jp-content-font-family)" w:eastAsia="Times New Roman" w:hAnsi="var(--jp-content-font-family)" w:cs="Segoe UI"/>
            <w:color w:val="000000"/>
            <w:kern w:val="0"/>
            <w:sz w:val="21"/>
            <w:szCs w:val="21"/>
            <w:lang w:eastAsia="en-GB"/>
            <w14:ligatures w14:val="none"/>
          </w:rPr>
          <w:t xml:space="preserve"> in the order: </w:t>
        </w:r>
      </w:ins>
      <w:del w:id="93" w:author="Lee, Adam" w:date="2024-03-13T13:25:00Z">
        <w:r w:rsidRPr="000378EF" w:rsidDel="005A4F57">
          <w:rPr>
            <w:rFonts w:ascii="var(--jp-content-font-family)" w:eastAsia="Times New Roman" w:hAnsi="var(--jp-content-font-family)" w:cs="Segoe UI"/>
            <w:color w:val="000000"/>
            <w:kern w:val="0"/>
            <w:sz w:val="21"/>
            <w:szCs w:val="21"/>
            <w:lang w:eastAsia="en-GB"/>
            <w14:ligatures w14:val="none"/>
          </w:rPr>
          <w:delText xml:space="preserve"> ordered </w:delText>
        </w:r>
      </w:del>
      <w:r w:rsidRPr="000378EF">
        <w:rPr>
          <w:rFonts w:ascii="var(--jp-content-font-family)" w:eastAsia="Times New Roman" w:hAnsi="var(--jp-content-font-family)" w:cs="Segoe UI"/>
          <w:color w:val="000000"/>
          <w:kern w:val="0"/>
          <w:sz w:val="21"/>
          <w:szCs w:val="21"/>
          <w:lang w:eastAsia="en-GB"/>
          <w14:ligatures w14:val="none"/>
        </w:rPr>
        <w:t>1000 Human antibodies and 1000 Mouse antibodies</w:t>
      </w:r>
      <w:ins w:id="94" w:author="Lee, Adam" w:date="2024-03-13T13:25:00Z">
        <w:r w:rsidR="005A4F57">
          <w:rPr>
            <w:rFonts w:ascii="var(--jp-content-font-family)" w:eastAsia="Times New Roman" w:hAnsi="var(--jp-content-font-family)" w:cs="Segoe UI"/>
            <w:color w:val="000000"/>
            <w:kern w:val="0"/>
            <w:sz w:val="21"/>
            <w:szCs w:val="21"/>
            <w:lang w:eastAsia="en-GB"/>
            <w14:ligatures w14:val="none"/>
          </w:rPr>
          <w:t xml:space="preserve">, </w:t>
        </w:r>
      </w:ins>
      <w:del w:id="95" w:author="Lee, Adam" w:date="2024-03-13T13:25:00Z">
        <w:r w:rsidRPr="000378EF" w:rsidDel="005A4F57">
          <w:rPr>
            <w:rFonts w:ascii="var(--jp-content-font-family)" w:eastAsia="Times New Roman" w:hAnsi="var(--jp-content-font-family)" w:cs="Segoe UI"/>
            <w:color w:val="000000"/>
            <w:kern w:val="0"/>
            <w:sz w:val="21"/>
            <w:szCs w:val="21"/>
            <w:lang w:eastAsia="en-GB"/>
            <w14:ligatures w14:val="none"/>
          </w:rPr>
          <w:delText xml:space="preserve"> </w:delText>
        </w:r>
      </w:del>
      <w:r w:rsidRPr="000378EF">
        <w:rPr>
          <w:rFonts w:ascii="var(--jp-content-font-family)" w:eastAsia="Times New Roman" w:hAnsi="var(--jp-content-font-family)" w:cs="Segoe UI"/>
          <w:color w:val="000000"/>
          <w:kern w:val="0"/>
          <w:sz w:val="21"/>
          <w:szCs w:val="21"/>
          <w:lang w:eastAsia="en-GB"/>
          <w14:ligatures w14:val="none"/>
        </w:rPr>
        <w:t>we can simply make a list showing only these:</w:t>
      </w:r>
    </w:p>
    <w:p w14:paraId="734FF8E7" w14:textId="77777777" w:rsidR="000378EF" w:rsidRPr="000378EF" w:rsidRDefault="000378EF" w:rsidP="000378EF">
      <w:pPr>
        <w:jc w:val="right"/>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color w:val="000000"/>
          <w:kern w:val="0"/>
          <w:sz w:val="21"/>
          <w:szCs w:val="21"/>
          <w:lang w:eastAsia="en-GB"/>
          <w14:ligatures w14:val="none"/>
        </w:rPr>
        <w:t>[30]:</w:t>
      </w:r>
    </w:p>
    <w:p w14:paraId="5E0CA569"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#Prepare training data and labels</w:t>
      </w:r>
    </w:p>
    <w:p w14:paraId="263291C6"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labels1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1000</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[1] </w:t>
      </w:r>
      <w:r w:rsidRPr="000378EF">
        <w:rPr>
          <w:rFonts w:ascii="inherit" w:eastAsia="Times New Roman" w:hAnsi="inherit" w:cs="Courier New"/>
          <w:i/>
          <w:iCs/>
          <w:color w:val="000000"/>
          <w:kern w:val="0"/>
          <w:sz w:val="20"/>
          <w:szCs w:val="20"/>
          <w:lang w:eastAsia="en-GB"/>
          <w14:ligatures w14:val="none"/>
        </w:rPr>
        <w:t>##Human antibodies will be class 1</w:t>
      </w:r>
    </w:p>
    <w:p w14:paraId="7D0F309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labels2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1000</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[0] </w:t>
      </w:r>
      <w:r w:rsidRPr="000378EF">
        <w:rPr>
          <w:rFonts w:ascii="inherit" w:eastAsia="Times New Roman" w:hAnsi="inherit" w:cs="Courier New"/>
          <w:i/>
          <w:iCs/>
          <w:color w:val="000000"/>
          <w:kern w:val="0"/>
          <w:sz w:val="20"/>
          <w:szCs w:val="20"/>
          <w:lang w:eastAsia="en-GB"/>
          <w14:ligatures w14:val="none"/>
        </w:rPr>
        <w:t>## Mouse antibodies will be class 0</w:t>
      </w:r>
    </w:p>
    <w:p w14:paraId="4AC824F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labels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labels1</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labels2</w:t>
      </w:r>
    </w:p>
    <w:p w14:paraId="7B3FDBC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5BDFEB7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y</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labels</w:t>
      </w:r>
    </w:p>
    <w:p w14:paraId="385808B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##Mouse ==1, Human == 0</w:t>
      </w:r>
    </w:p>
    <w:p w14:paraId="24535D4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2D2F206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dataset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joined_dataframe_VH_VL</w:t>
      </w:r>
      <w:proofErr w:type="spellEnd"/>
    </w:p>
    <w:p w14:paraId="03F9CEB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dataset</w:t>
      </w:r>
      <w:r w:rsidRPr="000378EF">
        <w:rPr>
          <w:rFonts w:ascii="inherit" w:eastAsia="Times New Roman" w:hAnsi="inherit" w:cs="Courier New"/>
          <w:b/>
          <w:bCs/>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dataset.loc</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dataset.columns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'Unnamed: 0']</w:t>
      </w:r>
    </w:p>
    <w:p w14:paraId="217BA25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print(</w:t>
      </w:r>
      <w:proofErr w:type="spellStart"/>
      <w:r w:rsidRPr="000378EF">
        <w:rPr>
          <w:rFonts w:ascii="inherit" w:eastAsia="Times New Roman" w:hAnsi="inherit" w:cs="Courier New"/>
          <w:color w:val="000000"/>
          <w:kern w:val="0"/>
          <w:sz w:val="20"/>
          <w:szCs w:val="20"/>
          <w:lang w:eastAsia="en-GB"/>
          <w14:ligatures w14:val="none"/>
        </w:rPr>
        <w:t>len</w:t>
      </w:r>
      <w:proofErr w:type="spellEnd"/>
      <w:r w:rsidRPr="000378EF">
        <w:rPr>
          <w:rFonts w:ascii="inherit" w:eastAsia="Times New Roman" w:hAnsi="inherit" w:cs="Courier New"/>
          <w:color w:val="000000"/>
          <w:kern w:val="0"/>
          <w:sz w:val="20"/>
          <w:szCs w:val="20"/>
          <w:lang w:eastAsia="en-GB"/>
          <w14:ligatures w14:val="none"/>
        </w:rPr>
        <w:t xml:space="preserve">(y)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dataset.shape</w:t>
      </w:r>
      <w:proofErr w:type="spellEnd"/>
      <w:r w:rsidRPr="000378EF">
        <w:rPr>
          <w:rFonts w:ascii="inherit" w:eastAsia="Times New Roman" w:hAnsi="inherit" w:cs="Courier New"/>
          <w:color w:val="000000"/>
          <w:kern w:val="0"/>
          <w:sz w:val="20"/>
          <w:szCs w:val="20"/>
          <w:lang w:eastAsia="en-GB"/>
          <w14:ligatures w14:val="none"/>
        </w:rPr>
        <w:t xml:space="preserve">[0]) </w:t>
      </w:r>
      <w:r w:rsidRPr="000378EF">
        <w:rPr>
          <w:rFonts w:ascii="inherit" w:eastAsia="Times New Roman" w:hAnsi="inherit" w:cs="Courier New"/>
          <w:i/>
          <w:iCs/>
          <w:color w:val="000000"/>
          <w:kern w:val="0"/>
          <w:sz w:val="20"/>
          <w:szCs w:val="20"/>
          <w:lang w:eastAsia="en-GB"/>
          <w14:ligatures w14:val="none"/>
        </w:rPr>
        <w:t>## Check whether number of labels and number of samples are th</w:t>
      </w:r>
      <w:del w:id="96" w:author="Lee, Adam" w:date="2024-03-13T13:33:00Z">
        <w:r w:rsidRPr="000378EF" w:rsidDel="003D3B60">
          <w:rPr>
            <w:rFonts w:ascii="inherit" w:eastAsia="Times New Roman" w:hAnsi="inherit" w:cs="Courier New"/>
            <w:i/>
            <w:iCs/>
            <w:color w:val="000000"/>
            <w:kern w:val="0"/>
            <w:sz w:val="20"/>
            <w:szCs w:val="20"/>
            <w:lang w:eastAsia="en-GB"/>
            <w14:ligatures w14:val="none"/>
          </w:rPr>
          <w:delText>b</w:delText>
        </w:r>
      </w:del>
      <w:r w:rsidRPr="000378EF">
        <w:rPr>
          <w:rFonts w:ascii="inherit" w:eastAsia="Times New Roman" w:hAnsi="inherit" w:cs="Courier New"/>
          <w:i/>
          <w:iCs/>
          <w:color w:val="000000"/>
          <w:kern w:val="0"/>
          <w:sz w:val="20"/>
          <w:szCs w:val="20"/>
          <w:lang w:eastAsia="en-GB"/>
          <w14:ligatures w14:val="none"/>
        </w:rPr>
        <w:t>e same</w:t>
      </w:r>
    </w:p>
    <w:p w14:paraId="1F0F9A01"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3493ED42"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True</w:t>
      </w:r>
    </w:p>
    <w:p w14:paraId="2A01CF1A" w14:textId="77777777" w:rsidR="000378EF" w:rsidRDefault="000378EF" w:rsidP="000378EF">
      <w:pPr>
        <w:spacing w:after="120"/>
        <w:rPr>
          <w:ins w:id="97" w:author="Lee, Adam" w:date="2024-03-13T13:34:00Z"/>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Now that we have our datasets, we may split them into training datasets for fitting and testing datasets to verify their effectiveness as predictors. A 70/30 or 80/20 split can be used.</w:t>
      </w:r>
    </w:p>
    <w:p w14:paraId="2652B440" w14:textId="77777777" w:rsidR="003D3B60" w:rsidRDefault="003D3B60" w:rsidP="000378EF">
      <w:pPr>
        <w:spacing w:after="120"/>
        <w:rPr>
          <w:ins w:id="98" w:author="Lee, Adam" w:date="2024-03-13T13:34:00Z"/>
          <w:rFonts w:ascii="var(--jp-content-font-family)" w:eastAsia="Times New Roman" w:hAnsi="var(--jp-content-font-family)" w:cs="Segoe UI"/>
          <w:color w:val="000000"/>
          <w:kern w:val="0"/>
          <w:sz w:val="21"/>
          <w:szCs w:val="21"/>
          <w:lang w:eastAsia="en-GB"/>
          <w14:ligatures w14:val="none"/>
        </w:rPr>
      </w:pPr>
    </w:p>
    <w:p w14:paraId="249D80B3" w14:textId="1AF209D0" w:rsidR="003D3B60" w:rsidRPr="000378EF" w:rsidRDefault="003D3B60" w:rsidP="000378EF">
      <w:pPr>
        <w:spacing w:after="120"/>
        <w:rPr>
          <w:rFonts w:ascii="var(--jp-content-font-family)" w:eastAsia="Times New Roman" w:hAnsi="var(--jp-content-font-family)" w:cs="Segoe UI"/>
          <w:color w:val="000000"/>
          <w:kern w:val="0"/>
          <w:sz w:val="21"/>
          <w:szCs w:val="21"/>
          <w:lang w:eastAsia="en-GB"/>
          <w14:ligatures w14:val="none"/>
        </w:rPr>
      </w:pPr>
      <w:ins w:id="99" w:author="Lee, Adam" w:date="2024-03-13T13:34:00Z">
        <w:r>
          <w:rPr>
            <w:rFonts w:ascii="var(--jp-content-font-family)" w:eastAsia="Times New Roman" w:hAnsi="var(--jp-content-font-family)" w:cs="Segoe UI"/>
            <w:color w:val="000000"/>
            <w:kern w:val="0"/>
            <w:sz w:val="21"/>
            <w:szCs w:val="21"/>
            <w:lang w:eastAsia="en-GB"/>
            <w14:ligatures w14:val="none"/>
          </w:rPr>
          <w:t>Define RANDOM_SEED here</w:t>
        </w:r>
        <w:r w:rsidR="000D5224">
          <w:rPr>
            <w:rFonts w:ascii="var(--jp-content-font-family)" w:eastAsia="Times New Roman" w:hAnsi="var(--jp-content-font-family)" w:cs="Segoe UI"/>
            <w:color w:val="000000"/>
            <w:kern w:val="0"/>
            <w:sz w:val="21"/>
            <w:szCs w:val="21"/>
            <w:lang w:eastAsia="en-GB"/>
            <w14:ligatures w14:val="none"/>
          </w:rPr>
          <w:t xml:space="preserve"> (</w:t>
        </w:r>
      </w:ins>
      <w:ins w:id="100" w:author="Lee, Adam" w:date="2024-03-13T13:35:00Z">
        <w:r w:rsidR="000D5224">
          <w:rPr>
            <w:rFonts w:ascii="var(--jp-content-font-family)" w:eastAsia="Times New Roman" w:hAnsi="var(--jp-content-font-family)" w:cs="Segoe UI"/>
            <w:color w:val="000000"/>
            <w:kern w:val="0"/>
            <w:sz w:val="21"/>
            <w:szCs w:val="21"/>
            <w:lang w:eastAsia="en-GB"/>
            <w14:ligatures w14:val="none"/>
          </w:rPr>
          <w:t>in the code – it gives an error)</w:t>
        </w:r>
      </w:ins>
      <w:ins w:id="101" w:author="Lee, Adam" w:date="2024-03-13T13:34:00Z">
        <w:r>
          <w:rPr>
            <w:rFonts w:ascii="var(--jp-content-font-family)" w:eastAsia="Times New Roman" w:hAnsi="var(--jp-content-font-family)" w:cs="Segoe UI"/>
            <w:color w:val="000000"/>
            <w:kern w:val="0"/>
            <w:sz w:val="21"/>
            <w:szCs w:val="21"/>
            <w:lang w:eastAsia="en-GB"/>
            <w14:ligatures w14:val="none"/>
          </w:rPr>
          <w:t>.</w:t>
        </w:r>
      </w:ins>
    </w:p>
    <w:p w14:paraId="2272CEEC" w14:textId="77777777" w:rsidR="000378EF" w:rsidRPr="000378EF" w:rsidRDefault="000378EF" w:rsidP="000378EF">
      <w:pPr>
        <w:jc w:val="right"/>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color w:val="000000"/>
          <w:kern w:val="0"/>
          <w:sz w:val="21"/>
          <w:szCs w:val="21"/>
          <w:lang w:eastAsia="en-GB"/>
          <w14:ligatures w14:val="none"/>
        </w:rPr>
        <w:t>[34]:</w:t>
      </w:r>
    </w:p>
    <w:p w14:paraId="2978E93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X_train</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X_test</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y_train</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y_test</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train_test_split</w:t>
      </w:r>
      <w:proofErr w:type="spellEnd"/>
      <w:r w:rsidRPr="000378EF">
        <w:rPr>
          <w:rFonts w:ascii="inherit" w:eastAsia="Times New Roman" w:hAnsi="inherit" w:cs="Courier New"/>
          <w:color w:val="000000"/>
          <w:kern w:val="0"/>
          <w:sz w:val="20"/>
          <w:szCs w:val="20"/>
          <w:lang w:eastAsia="en-GB"/>
          <w14:ligatures w14:val="none"/>
        </w:rPr>
        <w:t xml:space="preserve">(dataset, y, </w:t>
      </w:r>
      <w:proofErr w:type="spellStart"/>
      <w:r w:rsidRPr="000378EF">
        <w:rPr>
          <w:rFonts w:ascii="inherit" w:eastAsia="Times New Roman" w:hAnsi="inherit" w:cs="Courier New"/>
          <w:color w:val="000000"/>
          <w:kern w:val="0"/>
          <w:sz w:val="20"/>
          <w:szCs w:val="20"/>
          <w:lang w:eastAsia="en-GB"/>
          <w14:ligatures w14:val="none"/>
        </w:rPr>
        <w:t>test_size</w:t>
      </w:r>
      <w:proofErr w:type="spellEnd"/>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.3, </w:t>
      </w:r>
      <w:proofErr w:type="spellStart"/>
      <w:r w:rsidRPr="000378EF">
        <w:rPr>
          <w:rFonts w:ascii="inherit" w:eastAsia="Times New Roman" w:hAnsi="inherit" w:cs="Courier New"/>
          <w:color w:val="000000"/>
          <w:kern w:val="0"/>
          <w:sz w:val="20"/>
          <w:szCs w:val="20"/>
          <w:lang w:eastAsia="en-GB"/>
          <w14:ligatures w14:val="none"/>
        </w:rPr>
        <w:t>random_state</w:t>
      </w:r>
      <w:proofErr w:type="spellEnd"/>
      <w:r w:rsidRPr="000378EF">
        <w:rPr>
          <w:rFonts w:ascii="inherit" w:eastAsia="Times New Roman" w:hAnsi="inherit" w:cs="Courier New"/>
          <w:b/>
          <w:bCs/>
          <w:color w:val="000000"/>
          <w:kern w:val="0"/>
          <w:sz w:val="20"/>
          <w:szCs w:val="20"/>
          <w:lang w:eastAsia="en-GB"/>
          <w14:ligatures w14:val="none"/>
        </w:rPr>
        <w:t>=</w:t>
      </w:r>
      <w:commentRangeStart w:id="102"/>
      <w:r w:rsidRPr="000378EF">
        <w:rPr>
          <w:rFonts w:ascii="inherit" w:eastAsia="Times New Roman" w:hAnsi="inherit" w:cs="Courier New"/>
          <w:color w:val="000000"/>
          <w:kern w:val="0"/>
          <w:sz w:val="20"/>
          <w:szCs w:val="20"/>
          <w:lang w:eastAsia="en-GB"/>
          <w14:ligatures w14:val="none"/>
        </w:rPr>
        <w:t>RANDOM_SEED</w:t>
      </w:r>
      <w:commentRangeEnd w:id="102"/>
      <w:r w:rsidR="003D3B60">
        <w:rPr>
          <w:rStyle w:val="CommentReference"/>
        </w:rPr>
        <w:commentReference w:id="102"/>
      </w:r>
      <w:r w:rsidRPr="000378EF">
        <w:rPr>
          <w:rFonts w:ascii="inherit" w:eastAsia="Times New Roman" w:hAnsi="inherit" w:cs="Courier New"/>
          <w:color w:val="000000"/>
          <w:kern w:val="0"/>
          <w:sz w:val="20"/>
          <w:szCs w:val="20"/>
          <w:lang w:eastAsia="en-GB"/>
          <w14:ligatures w14:val="none"/>
        </w:rPr>
        <w:t>, shuffle</w:t>
      </w:r>
      <w:r w:rsidRPr="000378EF">
        <w:rPr>
          <w:rFonts w:ascii="inherit" w:eastAsia="Times New Roman" w:hAnsi="inherit" w:cs="Courier New"/>
          <w:b/>
          <w:bCs/>
          <w:color w:val="000000"/>
          <w:kern w:val="0"/>
          <w:sz w:val="20"/>
          <w:szCs w:val="20"/>
          <w:lang w:eastAsia="en-GB"/>
          <w14:ligatures w14:val="none"/>
        </w:rPr>
        <w:t>=True</w:t>
      </w:r>
      <w:r w:rsidRPr="000378EF">
        <w:rPr>
          <w:rFonts w:ascii="inherit" w:eastAsia="Times New Roman" w:hAnsi="inherit" w:cs="Courier New"/>
          <w:color w:val="000000"/>
          <w:kern w:val="0"/>
          <w:sz w:val="20"/>
          <w:szCs w:val="20"/>
          <w:lang w:eastAsia="en-GB"/>
          <w14:ligatures w14:val="none"/>
        </w:rPr>
        <w:t>)</w:t>
      </w:r>
    </w:p>
    <w:p w14:paraId="1E9870C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592C1F52"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num_rows</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num_cols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dataset.shape</w:t>
      </w:r>
      <w:proofErr w:type="spellEnd"/>
    </w:p>
    <w:p w14:paraId="0CBA6522"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65C682B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print("Training set: ", </w:t>
      </w:r>
      <w:proofErr w:type="spellStart"/>
      <w:r w:rsidRPr="000378EF">
        <w:rPr>
          <w:rFonts w:ascii="inherit" w:eastAsia="Times New Roman" w:hAnsi="inherit" w:cs="Courier New"/>
          <w:color w:val="000000"/>
          <w:kern w:val="0"/>
          <w:sz w:val="20"/>
          <w:szCs w:val="20"/>
          <w:lang w:eastAsia="en-GB"/>
          <w14:ligatures w14:val="none"/>
        </w:rPr>
        <w:t>X_train.shape</w:t>
      </w:r>
      <w:proofErr w:type="spellEnd"/>
      <w:r w:rsidRPr="000378EF">
        <w:rPr>
          <w:rFonts w:ascii="inherit" w:eastAsia="Times New Roman" w:hAnsi="inherit" w:cs="Courier New"/>
          <w:color w:val="000000"/>
          <w:kern w:val="0"/>
          <w:sz w:val="20"/>
          <w:szCs w:val="20"/>
          <w:lang w:eastAsia="en-GB"/>
          <w14:ligatures w14:val="none"/>
        </w:rPr>
        <w:t xml:space="preserve">, "       Test set: ", </w:t>
      </w:r>
      <w:proofErr w:type="spellStart"/>
      <w:r w:rsidRPr="000378EF">
        <w:rPr>
          <w:rFonts w:ascii="inherit" w:eastAsia="Times New Roman" w:hAnsi="inherit" w:cs="Courier New"/>
          <w:color w:val="000000"/>
          <w:kern w:val="0"/>
          <w:sz w:val="20"/>
          <w:szCs w:val="20"/>
          <w:lang w:eastAsia="en-GB"/>
          <w14:ligatures w14:val="none"/>
        </w:rPr>
        <w:t>X_test.shape</w:t>
      </w:r>
      <w:proofErr w:type="spellEnd"/>
      <w:r w:rsidRPr="000378EF">
        <w:rPr>
          <w:rFonts w:ascii="inherit" w:eastAsia="Times New Roman" w:hAnsi="inherit" w:cs="Courier New"/>
          <w:color w:val="000000"/>
          <w:kern w:val="0"/>
          <w:sz w:val="20"/>
          <w:szCs w:val="20"/>
          <w:lang w:eastAsia="en-GB"/>
          <w14:ligatures w14:val="none"/>
        </w:rPr>
        <w:t>)</w:t>
      </w:r>
    </w:p>
    <w:p w14:paraId="0B92B879"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16BBC0B1"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Training set:  (1400, 1780)        Test set:  (600, 1780)</w:t>
      </w:r>
    </w:p>
    <w:p w14:paraId="3BDC0BC3" w14:textId="77777777" w:rsidR="000378EF" w:rsidRPr="000378EF" w:rsidRDefault="000378EF" w:rsidP="000378EF">
      <w:pPr>
        <w:spacing w:before="100" w:beforeAutospacing="1" w:after="100" w:afterAutospacing="1"/>
        <w:outlineLvl w:val="1"/>
        <w:rPr>
          <w:rFonts w:ascii="var(--jp-content-font-family)" w:eastAsia="Times New Roman" w:hAnsi="var(--jp-content-font-family)" w:cs="Segoe UI"/>
          <w:b/>
          <w:bCs/>
          <w:color w:val="000000"/>
          <w:kern w:val="0"/>
          <w:sz w:val="36"/>
          <w:szCs w:val="36"/>
          <w:lang w:eastAsia="en-GB"/>
          <w14:ligatures w14:val="none"/>
        </w:rPr>
      </w:pPr>
      <w:r w:rsidRPr="000378EF">
        <w:rPr>
          <w:rFonts w:ascii="var(--jp-content-font-family)" w:eastAsia="Times New Roman" w:hAnsi="var(--jp-content-font-family)" w:cs="Segoe UI"/>
          <w:b/>
          <w:bCs/>
          <w:color w:val="000000"/>
          <w:kern w:val="0"/>
          <w:sz w:val="36"/>
          <w:szCs w:val="36"/>
          <w:lang w:eastAsia="en-GB"/>
          <w14:ligatures w14:val="none"/>
        </w:rPr>
        <w:lastRenderedPageBreak/>
        <w:t>Separating our data with Machine Learning Classifiers</w:t>
      </w:r>
    </w:p>
    <w:p w14:paraId="03BBF9EE" w14:textId="28632AD5" w:rsidR="000378EF" w:rsidRPr="000378EF" w:rsidRDefault="000378EF" w:rsidP="000378EF">
      <w:pPr>
        <w:spacing w:after="120"/>
        <w:rPr>
          <w:rFonts w:ascii="var(--jp-content-font-family)" w:eastAsia="Times New Roman" w:hAnsi="var(--jp-content-font-family)" w:cs="Segoe UI"/>
          <w:color w:val="000000"/>
          <w:kern w:val="0"/>
          <w:sz w:val="21"/>
          <w:szCs w:val="21"/>
          <w:lang w:eastAsia="en-GB"/>
          <w14:ligatures w14:val="none"/>
        </w:rPr>
      </w:pPr>
      <w:del w:id="103" w:author="Lee, Adam" w:date="2024-03-13T13:30:00Z">
        <w:r w:rsidRPr="000378EF" w:rsidDel="003E22AF">
          <w:rPr>
            <w:rFonts w:ascii="var(--jp-content-font-family)" w:eastAsia="Times New Roman" w:hAnsi="var(--jp-content-font-family)" w:cs="Segoe UI"/>
            <w:color w:val="000000"/>
            <w:kern w:val="0"/>
            <w:sz w:val="21"/>
            <w:szCs w:val="21"/>
            <w:lang w:eastAsia="en-GB"/>
            <w14:ligatures w14:val="none"/>
          </w:rPr>
          <w:delText xml:space="preserve">Mow </w:delText>
        </w:r>
      </w:del>
      <w:ins w:id="104" w:author="Lee, Adam" w:date="2024-03-13T13:30:00Z">
        <w:r w:rsidR="003E22AF">
          <w:rPr>
            <w:rFonts w:ascii="var(--jp-content-font-family)" w:eastAsia="Times New Roman" w:hAnsi="var(--jp-content-font-family)" w:cs="Segoe UI"/>
            <w:color w:val="000000"/>
            <w:kern w:val="0"/>
            <w:sz w:val="21"/>
            <w:szCs w:val="21"/>
            <w:lang w:eastAsia="en-GB"/>
            <w14:ligatures w14:val="none"/>
          </w:rPr>
          <w:t>Next,</w:t>
        </w:r>
        <w:r w:rsidR="003E22AF" w:rsidRPr="000378EF">
          <w:rPr>
            <w:rFonts w:ascii="var(--jp-content-font-family)" w:eastAsia="Times New Roman" w:hAnsi="var(--jp-content-font-family)" w:cs="Segoe UI"/>
            <w:color w:val="000000"/>
            <w:kern w:val="0"/>
            <w:sz w:val="21"/>
            <w:szCs w:val="21"/>
            <w:lang w:eastAsia="en-GB"/>
            <w14:ligatures w14:val="none"/>
          </w:rPr>
          <w:t xml:space="preserve"> </w:t>
        </w:r>
      </w:ins>
      <w:r w:rsidRPr="000378EF">
        <w:rPr>
          <w:rFonts w:ascii="var(--jp-content-font-family)" w:eastAsia="Times New Roman" w:hAnsi="var(--jp-content-font-family)" w:cs="Segoe UI"/>
          <w:color w:val="000000"/>
          <w:kern w:val="0"/>
          <w:sz w:val="21"/>
          <w:szCs w:val="21"/>
          <w:lang w:eastAsia="en-GB"/>
          <w14:ligatures w14:val="none"/>
        </w:rPr>
        <w:t xml:space="preserve">we </w:t>
      </w:r>
      <w:ins w:id="105" w:author="Lee, Adam" w:date="2024-03-13T13:30:00Z">
        <w:r w:rsidR="003E22AF">
          <w:rPr>
            <w:rFonts w:ascii="var(--jp-content-font-family)" w:eastAsia="Times New Roman" w:hAnsi="var(--jp-content-font-family)" w:cs="Segoe UI"/>
            <w:color w:val="000000"/>
            <w:kern w:val="0"/>
            <w:sz w:val="21"/>
            <w:szCs w:val="21"/>
            <w:lang w:eastAsia="en-GB"/>
            <w14:ligatures w14:val="none"/>
          </w:rPr>
          <w:t xml:space="preserve">can </w:t>
        </w:r>
      </w:ins>
      <w:r w:rsidRPr="000378EF">
        <w:rPr>
          <w:rFonts w:ascii="var(--jp-content-font-family)" w:eastAsia="Times New Roman" w:hAnsi="var(--jp-content-font-family)" w:cs="Segoe UI"/>
          <w:color w:val="000000"/>
          <w:kern w:val="0"/>
          <w:sz w:val="21"/>
          <w:szCs w:val="21"/>
          <w:lang w:eastAsia="en-GB"/>
          <w14:ligatures w14:val="none"/>
        </w:rPr>
        <w:t xml:space="preserve">import the classifiers </w:t>
      </w:r>
      <w:del w:id="106" w:author="Lee, Adam" w:date="2024-03-13T13:30:00Z">
        <w:r w:rsidRPr="000378EF" w:rsidDel="003E22AF">
          <w:rPr>
            <w:rFonts w:ascii="var(--jp-content-font-family)" w:eastAsia="Times New Roman" w:hAnsi="var(--jp-content-font-family)" w:cs="Segoe UI"/>
            <w:color w:val="000000"/>
            <w:kern w:val="0"/>
            <w:sz w:val="21"/>
            <w:szCs w:val="21"/>
            <w:lang w:eastAsia="en-GB"/>
            <w14:ligatures w14:val="none"/>
          </w:rPr>
          <w:delText>that</w:delText>
        </w:r>
      </w:del>
      <w:ins w:id="107" w:author="Lee, Adam" w:date="2024-03-13T13:30:00Z">
        <w:r w:rsidR="003E22AF">
          <w:rPr>
            <w:rFonts w:ascii="var(--jp-content-font-family)" w:eastAsia="Times New Roman" w:hAnsi="var(--jp-content-font-family)" w:cs="Segoe UI"/>
            <w:color w:val="000000"/>
            <w:kern w:val="0"/>
            <w:sz w:val="21"/>
            <w:szCs w:val="21"/>
            <w:lang w:eastAsia="en-GB"/>
            <w14:ligatures w14:val="none"/>
          </w:rPr>
          <w:t>for testing</w:t>
        </w:r>
      </w:ins>
      <w:del w:id="108" w:author="Lee, Adam" w:date="2024-03-13T13:30:00Z">
        <w:r w:rsidRPr="000378EF" w:rsidDel="003E22AF">
          <w:rPr>
            <w:rFonts w:ascii="var(--jp-content-font-family)" w:eastAsia="Times New Roman" w:hAnsi="var(--jp-content-font-family)" w:cs="Segoe UI"/>
            <w:color w:val="000000"/>
            <w:kern w:val="0"/>
            <w:sz w:val="21"/>
            <w:szCs w:val="21"/>
            <w:lang w:eastAsia="en-GB"/>
            <w14:ligatures w14:val="none"/>
          </w:rPr>
          <w:delText xml:space="preserve"> we will test</w:delText>
        </w:r>
      </w:del>
      <w:r w:rsidRPr="000378EF">
        <w:rPr>
          <w:rFonts w:ascii="var(--jp-content-font-family)" w:eastAsia="Times New Roman" w:hAnsi="var(--jp-content-font-family)" w:cs="Segoe UI"/>
          <w:color w:val="000000"/>
          <w:kern w:val="0"/>
          <w:sz w:val="21"/>
          <w:szCs w:val="21"/>
          <w:lang w:eastAsia="en-GB"/>
          <w14:ligatures w14:val="none"/>
        </w:rPr>
        <w:t>:</w:t>
      </w:r>
    </w:p>
    <w:p w14:paraId="5D6FDAE1" w14:textId="77777777" w:rsidR="000378EF" w:rsidRPr="000378EF" w:rsidRDefault="000378EF" w:rsidP="000378EF">
      <w:pPr>
        <w:jc w:val="right"/>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color w:val="000000"/>
          <w:kern w:val="0"/>
          <w:sz w:val="21"/>
          <w:szCs w:val="21"/>
          <w:lang w:eastAsia="en-GB"/>
          <w14:ligatures w14:val="none"/>
        </w:rPr>
        <w:t>[35]:</w:t>
      </w:r>
    </w:p>
    <w:p w14:paraId="272CC52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n</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2</w:t>
      </w:r>
    </w:p>
    <w:p w14:paraId="7B9433B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7F910FC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RANDOM_SEED</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42</w:t>
      </w:r>
    </w:p>
    <w:p w14:paraId="7B1741B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4642315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classifiers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
    <w:p w14:paraId="746C120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'SVC':SVC(kernel</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"linear", C</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0.025),</w:t>
      </w:r>
    </w:p>
    <w:p w14:paraId="70FB6EB3"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'SVC2': SVC(gamma</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2, C</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w:t>
      </w:r>
    </w:p>
    <w:p w14:paraId="78D2CE06"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DecisionTree</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DecisionTreeClassifier</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max_depth</w:t>
      </w:r>
      <w:proofErr w:type="spellEnd"/>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5),</w:t>
      </w:r>
    </w:p>
    <w:p w14:paraId="4A36A5E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'RFC': </w:t>
      </w:r>
      <w:proofErr w:type="spellStart"/>
      <w:r w:rsidRPr="000378EF">
        <w:rPr>
          <w:rFonts w:ascii="inherit" w:eastAsia="Times New Roman" w:hAnsi="inherit" w:cs="Courier New"/>
          <w:color w:val="000000"/>
          <w:kern w:val="0"/>
          <w:sz w:val="20"/>
          <w:szCs w:val="20"/>
          <w:lang w:eastAsia="en-GB"/>
          <w14:ligatures w14:val="none"/>
        </w:rPr>
        <w:t>RandomForestClassifier</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max_depth</w:t>
      </w:r>
      <w:proofErr w:type="spellEnd"/>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5, </w:t>
      </w:r>
      <w:proofErr w:type="spellStart"/>
      <w:r w:rsidRPr="000378EF">
        <w:rPr>
          <w:rFonts w:ascii="inherit" w:eastAsia="Times New Roman" w:hAnsi="inherit" w:cs="Courier New"/>
          <w:color w:val="000000"/>
          <w:kern w:val="0"/>
          <w:sz w:val="20"/>
          <w:szCs w:val="20"/>
          <w:lang w:eastAsia="en-GB"/>
          <w14:ligatures w14:val="none"/>
        </w:rPr>
        <w:t>n_estimators</w:t>
      </w:r>
      <w:proofErr w:type="spellEnd"/>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10, </w:t>
      </w:r>
      <w:proofErr w:type="spellStart"/>
      <w:r w:rsidRPr="000378EF">
        <w:rPr>
          <w:rFonts w:ascii="inherit" w:eastAsia="Times New Roman" w:hAnsi="inherit" w:cs="Courier New"/>
          <w:color w:val="000000"/>
          <w:kern w:val="0"/>
          <w:sz w:val="20"/>
          <w:szCs w:val="20"/>
          <w:lang w:eastAsia="en-GB"/>
          <w14:ligatures w14:val="none"/>
        </w:rPr>
        <w:t>max_features</w:t>
      </w:r>
      <w:proofErr w:type="spellEnd"/>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w:t>
      </w:r>
    </w:p>
    <w:p w14:paraId="2D877426"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'MLPC': </w:t>
      </w:r>
      <w:proofErr w:type="spellStart"/>
      <w:r w:rsidRPr="000378EF">
        <w:rPr>
          <w:rFonts w:ascii="inherit" w:eastAsia="Times New Roman" w:hAnsi="inherit" w:cs="Courier New"/>
          <w:color w:val="000000"/>
          <w:kern w:val="0"/>
          <w:sz w:val="20"/>
          <w:szCs w:val="20"/>
          <w:lang w:eastAsia="en-GB"/>
          <w14:ligatures w14:val="none"/>
        </w:rPr>
        <w:t>MLPClassifier</w:t>
      </w:r>
      <w:proofErr w:type="spellEnd"/>
      <w:r w:rsidRPr="000378EF">
        <w:rPr>
          <w:rFonts w:ascii="inherit" w:eastAsia="Times New Roman" w:hAnsi="inherit" w:cs="Courier New"/>
          <w:color w:val="000000"/>
          <w:kern w:val="0"/>
          <w:sz w:val="20"/>
          <w:szCs w:val="20"/>
          <w:lang w:eastAsia="en-GB"/>
          <w14:ligatures w14:val="none"/>
        </w:rPr>
        <w:t>(alpha</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1, </w:t>
      </w:r>
      <w:proofErr w:type="spellStart"/>
      <w:r w:rsidRPr="000378EF">
        <w:rPr>
          <w:rFonts w:ascii="inherit" w:eastAsia="Times New Roman" w:hAnsi="inherit" w:cs="Courier New"/>
          <w:color w:val="000000"/>
          <w:kern w:val="0"/>
          <w:sz w:val="20"/>
          <w:szCs w:val="20"/>
          <w:lang w:eastAsia="en-GB"/>
          <w14:ligatures w14:val="none"/>
        </w:rPr>
        <w:t>max_iter</w:t>
      </w:r>
      <w:proofErr w:type="spellEnd"/>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1000, </w:t>
      </w:r>
      <w:proofErr w:type="spellStart"/>
      <w:r w:rsidRPr="000378EF">
        <w:rPr>
          <w:rFonts w:ascii="inherit" w:eastAsia="Times New Roman" w:hAnsi="inherit" w:cs="Courier New"/>
          <w:color w:val="000000"/>
          <w:kern w:val="0"/>
          <w:sz w:val="20"/>
          <w:szCs w:val="20"/>
          <w:lang w:eastAsia="en-GB"/>
          <w14:ligatures w14:val="none"/>
        </w:rPr>
        <w:t>random_state</w:t>
      </w:r>
      <w:proofErr w:type="spellEnd"/>
      <w:r w:rsidRPr="000378EF">
        <w:rPr>
          <w:rFonts w:ascii="inherit" w:eastAsia="Times New Roman" w:hAnsi="inherit" w:cs="Courier New"/>
          <w:b/>
          <w:bCs/>
          <w:color w:val="000000"/>
          <w:kern w:val="0"/>
          <w:sz w:val="20"/>
          <w:szCs w:val="20"/>
          <w:lang w:eastAsia="en-GB"/>
          <w14:ligatures w14:val="none"/>
        </w:rPr>
        <w:t>=</w:t>
      </w:r>
      <w:commentRangeStart w:id="109"/>
      <w:r w:rsidRPr="000378EF">
        <w:rPr>
          <w:rFonts w:ascii="inherit" w:eastAsia="Times New Roman" w:hAnsi="inherit" w:cs="Courier New"/>
          <w:color w:val="000000"/>
          <w:kern w:val="0"/>
          <w:sz w:val="20"/>
          <w:szCs w:val="20"/>
          <w:lang w:eastAsia="en-GB"/>
          <w14:ligatures w14:val="none"/>
        </w:rPr>
        <w:t>42),</w:t>
      </w:r>
      <w:commentRangeEnd w:id="109"/>
      <w:r w:rsidR="000D5224">
        <w:rPr>
          <w:rStyle w:val="CommentReference"/>
        </w:rPr>
        <w:commentReference w:id="109"/>
      </w:r>
    </w:p>
    <w:p w14:paraId="407F987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ADABoost</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AdaBoostClassifier</w:t>
      </w:r>
      <w:proofErr w:type="spellEnd"/>
      <w:r w:rsidRPr="000378EF">
        <w:rPr>
          <w:rFonts w:ascii="inherit" w:eastAsia="Times New Roman" w:hAnsi="inherit" w:cs="Courier New"/>
          <w:color w:val="000000"/>
          <w:kern w:val="0"/>
          <w:sz w:val="20"/>
          <w:szCs w:val="20"/>
          <w:lang w:eastAsia="en-GB"/>
          <w14:ligatures w14:val="none"/>
        </w:rPr>
        <w:t>(),</w:t>
      </w:r>
    </w:p>
    <w:p w14:paraId="7A09E692"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GaussianNB</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GaussianNB</w:t>
      </w:r>
      <w:proofErr w:type="spellEnd"/>
      <w:r w:rsidRPr="000378EF">
        <w:rPr>
          <w:rFonts w:ascii="inherit" w:eastAsia="Times New Roman" w:hAnsi="inherit" w:cs="Courier New"/>
          <w:color w:val="000000"/>
          <w:kern w:val="0"/>
          <w:sz w:val="20"/>
          <w:szCs w:val="20"/>
          <w:lang w:eastAsia="en-GB"/>
          <w14:ligatures w14:val="none"/>
        </w:rPr>
        <w:t>(),</w:t>
      </w:r>
    </w:p>
    <w:p w14:paraId="68DF763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'QDA':</w:t>
      </w:r>
      <w:proofErr w:type="spellStart"/>
      <w:r w:rsidRPr="000378EF">
        <w:rPr>
          <w:rFonts w:ascii="inherit" w:eastAsia="Times New Roman" w:hAnsi="inherit" w:cs="Courier New"/>
          <w:color w:val="000000"/>
          <w:kern w:val="0"/>
          <w:sz w:val="20"/>
          <w:szCs w:val="20"/>
          <w:lang w:eastAsia="en-GB"/>
          <w14:ligatures w14:val="none"/>
        </w:rPr>
        <w:t>QuadraticDiscriminantAnalysis</w:t>
      </w:r>
      <w:proofErr w:type="spellEnd"/>
      <w:r w:rsidRPr="000378EF">
        <w:rPr>
          <w:rFonts w:ascii="inherit" w:eastAsia="Times New Roman" w:hAnsi="inherit" w:cs="Courier New"/>
          <w:color w:val="000000"/>
          <w:kern w:val="0"/>
          <w:sz w:val="20"/>
          <w:szCs w:val="20"/>
          <w:lang w:eastAsia="en-GB"/>
          <w14:ligatures w14:val="none"/>
        </w:rPr>
        <w:t>(),</w:t>
      </w:r>
    </w:p>
    <w:p w14:paraId="5FC6C32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673A2262" w14:textId="67F3FF02" w:rsidR="000378EF" w:rsidRPr="000378EF" w:rsidRDefault="000378EF" w:rsidP="000378EF">
      <w:pPr>
        <w:spacing w:after="240"/>
        <w:rPr>
          <w:rFonts w:ascii="var(--jp-content-font-family)" w:eastAsia="Times New Roman" w:hAnsi="var(--jp-content-font-family)" w:cs="Segoe UI"/>
          <w:color w:val="000000"/>
          <w:kern w:val="0"/>
          <w:sz w:val="21"/>
          <w:szCs w:val="21"/>
          <w:lang w:eastAsia="en-GB"/>
          <w14:ligatures w14:val="none"/>
        </w:rPr>
      </w:pPr>
      <w:del w:id="110" w:author="Lee, Adam" w:date="2024-03-13T13:42:00Z">
        <w:r w:rsidRPr="000378EF" w:rsidDel="000D5224">
          <w:rPr>
            <w:rFonts w:ascii="var(--jp-content-font-family)" w:eastAsia="Times New Roman" w:hAnsi="var(--jp-content-font-family)" w:cs="Segoe UI"/>
            <w:color w:val="000000"/>
            <w:kern w:val="0"/>
            <w:sz w:val="21"/>
            <w:szCs w:val="21"/>
            <w:lang w:eastAsia="en-GB"/>
            <w14:ligatures w14:val="none"/>
          </w:rPr>
          <w:delText xml:space="preserve">Now </w:delText>
        </w:r>
      </w:del>
      <w:ins w:id="111" w:author="Lee, Adam" w:date="2024-03-13T13:42:00Z">
        <w:r w:rsidR="000D5224">
          <w:rPr>
            <w:rFonts w:ascii="var(--jp-content-font-family)" w:eastAsia="Times New Roman" w:hAnsi="var(--jp-content-font-family)" w:cs="Segoe UI"/>
            <w:color w:val="000000"/>
            <w:kern w:val="0"/>
            <w:sz w:val="21"/>
            <w:szCs w:val="21"/>
            <w:lang w:eastAsia="en-GB"/>
            <w14:ligatures w14:val="none"/>
          </w:rPr>
          <w:t>The next step is</w:t>
        </w:r>
        <w:r w:rsidR="000D5224" w:rsidRPr="000378EF">
          <w:rPr>
            <w:rFonts w:ascii="var(--jp-content-font-family)" w:eastAsia="Times New Roman" w:hAnsi="var(--jp-content-font-family)" w:cs="Segoe UI"/>
            <w:color w:val="000000"/>
            <w:kern w:val="0"/>
            <w:sz w:val="21"/>
            <w:szCs w:val="21"/>
            <w:lang w:eastAsia="en-GB"/>
            <w14:ligatures w14:val="none"/>
          </w:rPr>
          <w:t xml:space="preserve"> </w:t>
        </w:r>
      </w:ins>
      <w:del w:id="112" w:author="Lee, Adam" w:date="2024-03-13T13:42:00Z">
        <w:r w:rsidRPr="000378EF" w:rsidDel="000D5224">
          <w:rPr>
            <w:rFonts w:ascii="var(--jp-content-font-family)" w:eastAsia="Times New Roman" w:hAnsi="var(--jp-content-font-family)" w:cs="Segoe UI"/>
            <w:color w:val="000000"/>
            <w:kern w:val="0"/>
            <w:sz w:val="21"/>
            <w:szCs w:val="21"/>
            <w:lang w:eastAsia="en-GB"/>
            <w14:ligatures w14:val="none"/>
          </w:rPr>
          <w:delText xml:space="preserve">we </w:delText>
        </w:r>
      </w:del>
      <w:ins w:id="113" w:author="Lee, Adam" w:date="2024-03-13T13:42:00Z">
        <w:r w:rsidR="000D5224">
          <w:rPr>
            <w:rFonts w:ascii="var(--jp-content-font-family)" w:eastAsia="Times New Roman" w:hAnsi="var(--jp-content-font-family)" w:cs="Segoe UI"/>
            <w:color w:val="000000"/>
            <w:kern w:val="0"/>
            <w:sz w:val="21"/>
            <w:szCs w:val="21"/>
            <w:lang w:eastAsia="en-GB"/>
            <w14:ligatures w14:val="none"/>
          </w:rPr>
          <w:t>to</w:t>
        </w:r>
        <w:r w:rsidR="000D5224" w:rsidRPr="000378EF">
          <w:rPr>
            <w:rFonts w:ascii="var(--jp-content-font-family)" w:eastAsia="Times New Roman" w:hAnsi="var(--jp-content-font-family)" w:cs="Segoe UI"/>
            <w:color w:val="000000"/>
            <w:kern w:val="0"/>
            <w:sz w:val="21"/>
            <w:szCs w:val="21"/>
            <w:lang w:eastAsia="en-GB"/>
            <w14:ligatures w14:val="none"/>
          </w:rPr>
          <w:t xml:space="preserve"> </w:t>
        </w:r>
      </w:ins>
      <w:r w:rsidRPr="000378EF">
        <w:rPr>
          <w:rFonts w:ascii="var(--jp-content-font-family)" w:eastAsia="Times New Roman" w:hAnsi="var(--jp-content-font-family)" w:cs="Segoe UI"/>
          <w:color w:val="000000"/>
          <w:kern w:val="0"/>
          <w:sz w:val="21"/>
          <w:szCs w:val="21"/>
          <w:lang w:eastAsia="en-GB"/>
          <w14:ligatures w14:val="none"/>
        </w:rPr>
        <w:t>loop over our classifiers and use the test and train datasets to generate a score to validate the classifiers. We have chosen the Matthews Correlation Coefficient (MCC) which is a metric less prone to bias</w:t>
      </w:r>
      <w:ins w:id="114" w:author="Lee, Adam" w:date="2024-03-13T13:42:00Z">
        <w:r w:rsidR="006175E8">
          <w:rPr>
            <w:rFonts w:ascii="var(--jp-content-font-family)" w:eastAsia="Times New Roman" w:hAnsi="var(--jp-content-font-family)" w:cs="Segoe UI"/>
            <w:color w:val="000000"/>
            <w:kern w:val="0"/>
            <w:sz w:val="21"/>
            <w:szCs w:val="21"/>
            <w:lang w:eastAsia="en-GB"/>
            <w14:ligatures w14:val="none"/>
          </w:rPr>
          <w:t xml:space="preserve">, as it </w:t>
        </w:r>
      </w:ins>
      <w:del w:id="115" w:author="Lee, Adam" w:date="2024-03-13T13:42:00Z">
        <w:r w:rsidRPr="000378EF" w:rsidDel="006175E8">
          <w:rPr>
            <w:rFonts w:ascii="var(--jp-content-font-family)" w:eastAsia="Times New Roman" w:hAnsi="var(--jp-content-font-family)" w:cs="Segoe UI"/>
            <w:color w:val="000000"/>
            <w:kern w:val="0"/>
            <w:sz w:val="21"/>
            <w:szCs w:val="21"/>
            <w:lang w:eastAsia="en-GB"/>
            <w14:ligatures w14:val="none"/>
          </w:rPr>
          <w:delText xml:space="preserve"> by </w:delText>
        </w:r>
      </w:del>
      <w:del w:id="116" w:author="Lee, Adam" w:date="2024-03-13T13:43:00Z">
        <w:r w:rsidRPr="000378EF" w:rsidDel="006175E8">
          <w:rPr>
            <w:rFonts w:ascii="var(--jp-content-font-family)" w:eastAsia="Times New Roman" w:hAnsi="var(--jp-content-font-family)" w:cs="Segoe UI"/>
            <w:color w:val="000000"/>
            <w:kern w:val="0"/>
            <w:sz w:val="21"/>
            <w:szCs w:val="21"/>
            <w:lang w:eastAsia="en-GB"/>
            <w14:ligatures w14:val="none"/>
          </w:rPr>
          <w:delText>takin</w:delText>
        </w:r>
      </w:del>
      <w:del w:id="117" w:author="Lee, Adam" w:date="2024-03-13T13:42:00Z">
        <w:r w:rsidRPr="000378EF" w:rsidDel="006175E8">
          <w:rPr>
            <w:rFonts w:ascii="var(--jp-content-font-family)" w:eastAsia="Times New Roman" w:hAnsi="var(--jp-content-font-family)" w:cs="Segoe UI"/>
            <w:color w:val="000000"/>
            <w:kern w:val="0"/>
            <w:sz w:val="21"/>
            <w:szCs w:val="21"/>
            <w:lang w:eastAsia="en-GB"/>
            <w14:ligatures w14:val="none"/>
          </w:rPr>
          <w:delText>g</w:delText>
        </w:r>
      </w:del>
      <w:del w:id="118" w:author="Lee, Adam" w:date="2024-03-13T13:43:00Z">
        <w:r w:rsidRPr="000378EF" w:rsidDel="006175E8">
          <w:rPr>
            <w:rFonts w:ascii="var(--jp-content-font-family)" w:eastAsia="Times New Roman" w:hAnsi="var(--jp-content-font-family)" w:cs="Segoe UI"/>
            <w:color w:val="000000"/>
            <w:kern w:val="0"/>
            <w:sz w:val="21"/>
            <w:szCs w:val="21"/>
            <w:lang w:eastAsia="en-GB"/>
            <w14:ligatures w14:val="none"/>
          </w:rPr>
          <w:delText xml:space="preserve"> into account</w:delText>
        </w:r>
      </w:del>
      <w:ins w:id="119" w:author="Lee, Adam" w:date="2024-03-13T13:43:00Z">
        <w:r w:rsidR="006175E8">
          <w:rPr>
            <w:rFonts w:ascii="var(--jp-content-font-family)" w:eastAsia="Times New Roman" w:hAnsi="var(--jp-content-font-family)" w:cs="Segoe UI"/>
            <w:color w:val="000000"/>
            <w:kern w:val="0"/>
            <w:sz w:val="21"/>
            <w:szCs w:val="21"/>
            <w:lang w:eastAsia="en-GB"/>
            <w14:ligatures w14:val="none"/>
          </w:rPr>
          <w:t>accounts for both</w:t>
        </w:r>
      </w:ins>
      <w:r w:rsidRPr="000378EF">
        <w:rPr>
          <w:rFonts w:ascii="var(--jp-content-font-family)" w:eastAsia="Times New Roman" w:hAnsi="var(--jp-content-font-family)" w:cs="Segoe UI"/>
          <w:color w:val="000000"/>
          <w:kern w:val="0"/>
          <w:sz w:val="21"/>
          <w:szCs w:val="21"/>
          <w:lang w:eastAsia="en-GB"/>
          <w14:ligatures w14:val="none"/>
        </w:rPr>
        <w:t xml:space="preserve"> false predictions, </w:t>
      </w:r>
      <w:del w:id="120" w:author="Lee, Adam" w:date="2024-03-13T13:43:00Z">
        <w:r w:rsidRPr="000378EF" w:rsidDel="006175E8">
          <w:rPr>
            <w:rFonts w:ascii="var(--jp-content-font-family)" w:eastAsia="Times New Roman" w:hAnsi="var(--jp-content-font-family)" w:cs="Segoe UI"/>
            <w:color w:val="000000"/>
            <w:kern w:val="0"/>
            <w:sz w:val="21"/>
            <w:szCs w:val="21"/>
            <w:lang w:eastAsia="en-GB"/>
            <w14:ligatures w14:val="none"/>
          </w:rPr>
          <w:delText xml:space="preserve">as well as </w:delText>
        </w:r>
      </w:del>
      <w:ins w:id="121" w:author="Lee, Adam" w:date="2024-03-13T13:43:00Z">
        <w:r w:rsidR="006175E8">
          <w:rPr>
            <w:rFonts w:ascii="var(--jp-content-font-family)" w:eastAsia="Times New Roman" w:hAnsi="var(--jp-content-font-family)" w:cs="Segoe UI"/>
            <w:color w:val="000000"/>
            <w:kern w:val="0"/>
            <w:sz w:val="21"/>
            <w:szCs w:val="21"/>
            <w:lang w:eastAsia="en-GB"/>
            <w14:ligatures w14:val="none"/>
          </w:rPr>
          <w:t xml:space="preserve">and </w:t>
        </w:r>
      </w:ins>
      <w:r w:rsidRPr="000378EF">
        <w:rPr>
          <w:rFonts w:ascii="var(--jp-content-font-family)" w:eastAsia="Times New Roman" w:hAnsi="var(--jp-content-font-family)" w:cs="Segoe UI"/>
          <w:color w:val="000000"/>
          <w:kern w:val="0"/>
          <w:sz w:val="21"/>
          <w:szCs w:val="21"/>
          <w:lang w:eastAsia="en-GB"/>
          <w14:ligatures w14:val="none"/>
        </w:rPr>
        <w:t>true predictions. This metric lies on a score between -1 (inverse prediction) and 1 (perfect prediction)</w:t>
      </w:r>
      <w:ins w:id="122" w:author="Lee, Adam" w:date="2024-03-13T13:43:00Z">
        <w:r w:rsidR="006175E8">
          <w:rPr>
            <w:rFonts w:ascii="var(--jp-content-font-family)" w:eastAsia="Times New Roman" w:hAnsi="var(--jp-content-font-family)" w:cs="Segoe UI"/>
            <w:color w:val="000000"/>
            <w:kern w:val="0"/>
            <w:sz w:val="21"/>
            <w:szCs w:val="21"/>
            <w:lang w:eastAsia="en-GB"/>
            <w14:ligatures w14:val="none"/>
          </w:rPr>
          <w:t>,</w:t>
        </w:r>
      </w:ins>
      <w:r w:rsidRPr="000378EF">
        <w:rPr>
          <w:rFonts w:ascii="var(--jp-content-font-family)" w:eastAsia="Times New Roman" w:hAnsi="var(--jp-content-font-family)" w:cs="Segoe UI"/>
          <w:color w:val="000000"/>
          <w:kern w:val="0"/>
          <w:sz w:val="21"/>
          <w:szCs w:val="21"/>
          <w:lang w:eastAsia="en-GB"/>
          <w14:ligatures w14:val="none"/>
        </w:rPr>
        <w:t xml:space="preserve"> with 0 being coin</w:t>
      </w:r>
      <w:ins w:id="123" w:author="Lee, Adam" w:date="2024-03-13T13:43:00Z">
        <w:r w:rsidR="006175E8">
          <w:rPr>
            <w:rFonts w:ascii="var(--jp-content-font-family)" w:eastAsia="Times New Roman" w:hAnsi="var(--jp-content-font-family)" w:cs="Segoe UI"/>
            <w:color w:val="000000"/>
            <w:kern w:val="0"/>
            <w:sz w:val="21"/>
            <w:szCs w:val="21"/>
            <w:lang w:eastAsia="en-GB"/>
            <w14:ligatures w14:val="none"/>
          </w:rPr>
          <w:t>-</w:t>
        </w:r>
      </w:ins>
      <w:del w:id="124" w:author="Lee, Adam" w:date="2024-03-13T13:43:00Z">
        <w:r w:rsidRPr="000378EF" w:rsidDel="006175E8">
          <w:rPr>
            <w:rFonts w:ascii="var(--jp-content-font-family)" w:eastAsia="Times New Roman" w:hAnsi="var(--jp-content-font-family)" w:cs="Segoe UI"/>
            <w:color w:val="000000"/>
            <w:kern w:val="0"/>
            <w:sz w:val="21"/>
            <w:szCs w:val="21"/>
            <w:lang w:eastAsia="en-GB"/>
            <w14:ligatures w14:val="none"/>
          </w:rPr>
          <w:delText xml:space="preserve"> </w:delText>
        </w:r>
      </w:del>
      <w:r w:rsidRPr="000378EF">
        <w:rPr>
          <w:rFonts w:ascii="var(--jp-content-font-family)" w:eastAsia="Times New Roman" w:hAnsi="var(--jp-content-font-family)" w:cs="Segoe UI"/>
          <w:color w:val="000000"/>
          <w:kern w:val="0"/>
          <w:sz w:val="21"/>
          <w:szCs w:val="21"/>
          <w:lang w:eastAsia="en-GB"/>
          <w14:ligatures w14:val="none"/>
        </w:rPr>
        <w:t>toss likelihood (random labelling).</w:t>
      </w:r>
    </w:p>
    <w:p w14:paraId="3C45FAAB" w14:textId="77777777" w:rsidR="000378EF" w:rsidRPr="000378EF" w:rsidRDefault="000378EF" w:rsidP="000378EF">
      <w:pPr>
        <w:spacing w:after="24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 xml:space="preserve">GB: How is the </w:t>
      </w:r>
      <w:proofErr w:type="spellStart"/>
      <w:r w:rsidRPr="000378EF">
        <w:rPr>
          <w:rFonts w:ascii="var(--jp-content-font-family)" w:eastAsia="Times New Roman" w:hAnsi="var(--jp-content-font-family)" w:cs="Segoe UI"/>
          <w:color w:val="000000"/>
          <w:kern w:val="0"/>
          <w:sz w:val="21"/>
          <w:szCs w:val="21"/>
          <w:lang w:eastAsia="en-GB"/>
          <w14:ligatures w14:val="none"/>
        </w:rPr>
        <w:t>metrix</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defined? Why not other</w:t>
      </w:r>
      <w:del w:id="125" w:author="Lee, Adam" w:date="2024-03-13T13:42:00Z">
        <w:r w:rsidRPr="000378EF" w:rsidDel="006175E8">
          <w:rPr>
            <w:rFonts w:ascii="var(--jp-content-font-family)" w:eastAsia="Times New Roman" w:hAnsi="var(--jp-content-font-family)" w:cs="Segoe UI"/>
            <w:color w:val="000000"/>
            <w:kern w:val="0"/>
            <w:sz w:val="21"/>
            <w:szCs w:val="21"/>
            <w:lang w:eastAsia="en-GB"/>
            <w14:ligatures w14:val="none"/>
          </w:rPr>
          <w:delText>e</w:delText>
        </w:r>
      </w:del>
      <w:r w:rsidRPr="000378EF">
        <w:rPr>
          <w:rFonts w:ascii="var(--jp-content-font-family)" w:eastAsia="Times New Roman" w:hAnsi="var(--jp-content-font-family)" w:cs="Segoe UI"/>
          <w:color w:val="000000"/>
          <w:kern w:val="0"/>
          <w:sz w:val="21"/>
          <w:szCs w:val="21"/>
          <w:lang w:eastAsia="en-GB"/>
          <w14:ligatures w14:val="none"/>
        </w:rPr>
        <w:t xml:space="preserve"> metrics as well?</w:t>
      </w:r>
    </w:p>
    <w:p w14:paraId="63AE4FA1" w14:textId="791D99F9" w:rsidR="000378EF" w:rsidRPr="000378EF" w:rsidRDefault="000378EF" w:rsidP="000378EF">
      <w:pPr>
        <w:spacing w:after="24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We then plot the result as a confusion matrix</w:t>
      </w:r>
      <w:ins w:id="126" w:author="Lee, Adam" w:date="2024-03-13T13:43:00Z">
        <w:r w:rsidR="00DD4A0C">
          <w:rPr>
            <w:rFonts w:ascii="var(--jp-content-font-family)" w:eastAsia="Times New Roman" w:hAnsi="var(--jp-content-font-family)" w:cs="Segoe UI"/>
            <w:color w:val="000000"/>
            <w:kern w:val="0"/>
            <w:sz w:val="21"/>
            <w:szCs w:val="21"/>
            <w:lang w:eastAsia="en-GB"/>
            <w14:ligatures w14:val="none"/>
          </w:rPr>
          <w:t>,</w:t>
        </w:r>
      </w:ins>
      <w:r w:rsidRPr="000378EF">
        <w:rPr>
          <w:rFonts w:ascii="var(--jp-content-font-family)" w:eastAsia="Times New Roman" w:hAnsi="var(--jp-content-font-family)" w:cs="Segoe UI"/>
          <w:color w:val="000000"/>
          <w:kern w:val="0"/>
          <w:sz w:val="21"/>
          <w:szCs w:val="21"/>
          <w:lang w:eastAsia="en-GB"/>
          <w14:ligatures w14:val="none"/>
        </w:rPr>
        <w:t xml:space="preserve"> </w:t>
      </w:r>
      <w:del w:id="127" w:author="Lee, Adam" w:date="2024-03-13T13:43:00Z">
        <w:r w:rsidRPr="000378EF" w:rsidDel="00DD4A0C">
          <w:rPr>
            <w:rFonts w:ascii="var(--jp-content-font-family)" w:eastAsia="Times New Roman" w:hAnsi="var(--jp-content-font-family)" w:cs="Segoe UI"/>
            <w:color w:val="000000"/>
            <w:kern w:val="0"/>
            <w:sz w:val="21"/>
            <w:szCs w:val="21"/>
            <w:lang w:eastAsia="en-GB"/>
            <w14:ligatures w14:val="none"/>
          </w:rPr>
          <w:delText>which demonstrates</w:delText>
        </w:r>
      </w:del>
      <w:ins w:id="128" w:author="Lee, Adam" w:date="2024-03-13T13:43:00Z">
        <w:r w:rsidR="00DD4A0C">
          <w:rPr>
            <w:rFonts w:ascii="var(--jp-content-font-family)" w:eastAsia="Times New Roman" w:hAnsi="var(--jp-content-font-family)" w:cs="Segoe UI"/>
            <w:color w:val="000000"/>
            <w:kern w:val="0"/>
            <w:sz w:val="21"/>
            <w:szCs w:val="21"/>
            <w:lang w:eastAsia="en-GB"/>
            <w14:ligatures w14:val="none"/>
          </w:rPr>
          <w:t>demonstrating</w:t>
        </w:r>
      </w:ins>
      <w:r w:rsidRPr="000378EF">
        <w:rPr>
          <w:rFonts w:ascii="var(--jp-content-font-family)" w:eastAsia="Times New Roman" w:hAnsi="var(--jp-content-font-family)" w:cs="Segoe UI"/>
          <w:color w:val="000000"/>
          <w:kern w:val="0"/>
          <w:sz w:val="21"/>
          <w:szCs w:val="21"/>
          <w:lang w:eastAsia="en-GB"/>
          <w14:ligatures w14:val="none"/>
        </w:rPr>
        <w:t xml:space="preserve"> the predictive power of our classifiers. The </w:t>
      </w:r>
      <w:ins w:id="129" w:author="Lee, Adam" w:date="2024-03-13T13:43:00Z">
        <w:r w:rsidR="00DD4A0C">
          <w:rPr>
            <w:rFonts w:ascii="var(--jp-content-font-family)" w:eastAsia="Times New Roman" w:hAnsi="var(--jp-content-font-family)" w:cs="Segoe UI"/>
            <w:color w:val="000000"/>
            <w:kern w:val="0"/>
            <w:sz w:val="21"/>
            <w:szCs w:val="21"/>
            <w:lang w:eastAsia="en-GB"/>
            <w14:ligatures w14:val="none"/>
          </w:rPr>
          <w:t>c</w:t>
        </w:r>
      </w:ins>
      <w:del w:id="130" w:author="Lee, Adam" w:date="2024-03-13T13:43:00Z">
        <w:r w:rsidRPr="000378EF" w:rsidDel="00DD4A0C">
          <w:rPr>
            <w:rFonts w:ascii="var(--jp-content-font-family)" w:eastAsia="Times New Roman" w:hAnsi="var(--jp-content-font-family)" w:cs="Segoe UI"/>
            <w:color w:val="000000"/>
            <w:kern w:val="0"/>
            <w:sz w:val="21"/>
            <w:szCs w:val="21"/>
            <w:lang w:eastAsia="en-GB"/>
            <w14:ligatures w14:val="none"/>
          </w:rPr>
          <w:delText>C</w:delText>
        </w:r>
      </w:del>
      <w:r w:rsidRPr="000378EF">
        <w:rPr>
          <w:rFonts w:ascii="var(--jp-content-font-family)" w:eastAsia="Times New Roman" w:hAnsi="var(--jp-content-font-family)" w:cs="Segoe UI"/>
          <w:color w:val="000000"/>
          <w:kern w:val="0"/>
          <w:sz w:val="21"/>
          <w:szCs w:val="21"/>
          <w:lang w:eastAsia="en-GB"/>
          <w14:ligatures w14:val="none"/>
        </w:rPr>
        <w:t>onfusion matrix shows the raw number of records that have been assigned to each category in a 2x2 matrix and is given as such:</w:t>
      </w:r>
    </w:p>
    <w:tbl>
      <w:tblPr>
        <w:tblW w:w="0" w:type="auto"/>
        <w:tblCellMar>
          <w:top w:w="15" w:type="dxa"/>
          <w:left w:w="15" w:type="dxa"/>
          <w:bottom w:w="15" w:type="dxa"/>
          <w:right w:w="15" w:type="dxa"/>
        </w:tblCellMar>
        <w:tblLook w:val="04A0" w:firstRow="1" w:lastRow="0" w:firstColumn="1" w:lastColumn="0" w:noHBand="0" w:noVBand="1"/>
      </w:tblPr>
      <w:tblGrid>
        <w:gridCol w:w="1836"/>
        <w:gridCol w:w="2210"/>
        <w:gridCol w:w="2210"/>
      </w:tblGrid>
      <w:tr w:rsidR="000378EF" w:rsidRPr="000378EF" w14:paraId="70B9859D" w14:textId="77777777" w:rsidTr="000378EF">
        <w:trPr>
          <w:tblHeader/>
        </w:trPr>
        <w:tc>
          <w:tcPr>
            <w:tcW w:w="0" w:type="auto"/>
            <w:tcBorders>
              <w:top w:val="nil"/>
              <w:left w:val="nil"/>
              <w:bottom w:val="nil"/>
              <w:right w:val="nil"/>
            </w:tcBorders>
            <w:tcMar>
              <w:top w:w="120" w:type="dxa"/>
              <w:left w:w="120" w:type="dxa"/>
              <w:bottom w:w="120" w:type="dxa"/>
              <w:right w:w="120" w:type="dxa"/>
            </w:tcMar>
            <w:vAlign w:val="center"/>
            <w:hideMark/>
          </w:tcPr>
          <w:p w14:paraId="3131C7B4" w14:textId="77777777" w:rsidR="000378EF" w:rsidRPr="000378EF" w:rsidRDefault="000378EF" w:rsidP="000378EF">
            <w:pPr>
              <w:rPr>
                <w:rFonts w:ascii="var(--jp-content-font-family)" w:eastAsia="Times New Roman" w:hAnsi="var(--jp-content-font-family)" w:cs="Segoe UI"/>
                <w:color w:val="000000"/>
                <w:kern w:val="0"/>
                <w:sz w:val="21"/>
                <w:szCs w:val="21"/>
                <w:lang w:eastAsia="en-GB"/>
                <w14:ligatures w14:val="none"/>
              </w:rPr>
            </w:pPr>
          </w:p>
        </w:tc>
        <w:tc>
          <w:tcPr>
            <w:tcW w:w="0" w:type="auto"/>
            <w:tcBorders>
              <w:top w:val="nil"/>
              <w:left w:val="nil"/>
              <w:bottom w:val="nil"/>
              <w:right w:val="nil"/>
            </w:tcBorders>
            <w:tcMar>
              <w:top w:w="120" w:type="dxa"/>
              <w:left w:w="120" w:type="dxa"/>
              <w:bottom w:w="120" w:type="dxa"/>
              <w:right w:w="120" w:type="dxa"/>
            </w:tcMar>
            <w:vAlign w:val="center"/>
            <w:hideMark/>
          </w:tcPr>
          <w:p w14:paraId="5DC713AA" w14:textId="77777777" w:rsidR="000378EF" w:rsidRPr="000378EF" w:rsidRDefault="000378EF" w:rsidP="000378EF">
            <w:pPr>
              <w:spacing w:after="240"/>
              <w:jc w:val="center"/>
              <w:rPr>
                <w:rFonts w:ascii="Times New Roman" w:eastAsia="Times New Roman" w:hAnsi="Times New Roman" w:cs="Times New Roman"/>
                <w:b/>
                <w:bCs/>
                <w:kern w:val="0"/>
                <w:lang w:eastAsia="en-GB"/>
                <w14:ligatures w14:val="none"/>
              </w:rPr>
            </w:pPr>
            <w:r w:rsidRPr="000378EF">
              <w:rPr>
                <w:rFonts w:ascii="Times New Roman" w:eastAsia="Times New Roman" w:hAnsi="Times New Roman" w:cs="Times New Roman"/>
                <w:b/>
                <w:bCs/>
                <w:kern w:val="0"/>
                <w:lang w:eastAsia="en-GB"/>
                <w14:ligatures w14:val="none"/>
              </w:rPr>
              <w:t>Predicted Class = 0</w:t>
            </w:r>
          </w:p>
        </w:tc>
        <w:tc>
          <w:tcPr>
            <w:tcW w:w="0" w:type="auto"/>
            <w:tcBorders>
              <w:top w:val="nil"/>
              <w:left w:val="nil"/>
              <w:bottom w:val="nil"/>
              <w:right w:val="nil"/>
            </w:tcBorders>
            <w:tcMar>
              <w:top w:w="120" w:type="dxa"/>
              <w:left w:w="120" w:type="dxa"/>
              <w:bottom w:w="120" w:type="dxa"/>
              <w:right w:w="120" w:type="dxa"/>
            </w:tcMar>
            <w:vAlign w:val="center"/>
            <w:hideMark/>
          </w:tcPr>
          <w:p w14:paraId="394A4157" w14:textId="77777777" w:rsidR="000378EF" w:rsidRPr="000378EF" w:rsidRDefault="000378EF" w:rsidP="000378EF">
            <w:pPr>
              <w:spacing w:after="240"/>
              <w:jc w:val="center"/>
              <w:rPr>
                <w:rFonts w:ascii="Times New Roman" w:eastAsia="Times New Roman" w:hAnsi="Times New Roman" w:cs="Times New Roman"/>
                <w:b/>
                <w:bCs/>
                <w:kern w:val="0"/>
                <w:lang w:eastAsia="en-GB"/>
                <w14:ligatures w14:val="none"/>
              </w:rPr>
            </w:pPr>
            <w:r w:rsidRPr="000378EF">
              <w:rPr>
                <w:rFonts w:ascii="Times New Roman" w:eastAsia="Times New Roman" w:hAnsi="Times New Roman" w:cs="Times New Roman"/>
                <w:b/>
                <w:bCs/>
                <w:kern w:val="0"/>
                <w:lang w:eastAsia="en-GB"/>
                <w14:ligatures w14:val="none"/>
              </w:rPr>
              <w:t>Predicted Class = 1</w:t>
            </w:r>
          </w:p>
        </w:tc>
      </w:tr>
      <w:tr w:rsidR="000378EF" w:rsidRPr="000378EF" w14:paraId="7954801E" w14:textId="77777777" w:rsidTr="000378EF">
        <w:tc>
          <w:tcPr>
            <w:tcW w:w="0" w:type="auto"/>
            <w:tcBorders>
              <w:top w:val="nil"/>
              <w:left w:val="nil"/>
              <w:bottom w:val="nil"/>
              <w:right w:val="nil"/>
            </w:tcBorders>
            <w:tcMar>
              <w:top w:w="120" w:type="dxa"/>
              <w:left w:w="120" w:type="dxa"/>
              <w:bottom w:w="120" w:type="dxa"/>
              <w:right w:w="120" w:type="dxa"/>
            </w:tcMar>
            <w:vAlign w:val="center"/>
            <w:hideMark/>
          </w:tcPr>
          <w:p w14:paraId="1847BE2A" w14:textId="77777777" w:rsidR="000378EF" w:rsidRPr="000378EF" w:rsidRDefault="000378EF" w:rsidP="000378EF">
            <w:pPr>
              <w:spacing w:after="240"/>
              <w:rPr>
                <w:rFonts w:ascii="Times New Roman" w:eastAsia="Times New Roman" w:hAnsi="Times New Roman" w:cs="Times New Roman"/>
                <w:kern w:val="0"/>
                <w:lang w:eastAsia="en-GB"/>
                <w14:ligatures w14:val="none"/>
              </w:rPr>
            </w:pPr>
            <w:r w:rsidRPr="000378EF">
              <w:rPr>
                <w:rFonts w:ascii="Times New Roman" w:eastAsia="Times New Roman" w:hAnsi="Times New Roman" w:cs="Times New Roman"/>
                <w:kern w:val="0"/>
                <w:lang w:eastAsia="en-GB"/>
                <w14:ligatures w14:val="none"/>
              </w:rPr>
              <w:t>Actual Class = 0</w:t>
            </w:r>
          </w:p>
        </w:tc>
        <w:tc>
          <w:tcPr>
            <w:tcW w:w="0" w:type="auto"/>
            <w:tcBorders>
              <w:top w:val="nil"/>
              <w:left w:val="nil"/>
              <w:bottom w:val="nil"/>
              <w:right w:val="nil"/>
            </w:tcBorders>
            <w:tcMar>
              <w:top w:w="120" w:type="dxa"/>
              <w:left w:w="120" w:type="dxa"/>
              <w:bottom w:w="120" w:type="dxa"/>
              <w:right w:w="120" w:type="dxa"/>
            </w:tcMar>
            <w:vAlign w:val="center"/>
            <w:hideMark/>
          </w:tcPr>
          <w:p w14:paraId="13571AEA" w14:textId="77777777" w:rsidR="000378EF" w:rsidRPr="000378EF" w:rsidRDefault="000378EF" w:rsidP="000378EF">
            <w:pPr>
              <w:spacing w:after="240"/>
              <w:rPr>
                <w:rFonts w:ascii="Times New Roman" w:eastAsia="Times New Roman" w:hAnsi="Times New Roman" w:cs="Times New Roman"/>
                <w:kern w:val="0"/>
                <w:lang w:eastAsia="en-GB"/>
                <w14:ligatures w14:val="none"/>
              </w:rPr>
            </w:pPr>
            <w:r w:rsidRPr="000378EF">
              <w:rPr>
                <w:rFonts w:ascii="Times New Roman" w:eastAsia="Times New Roman" w:hAnsi="Times New Roman" w:cs="Times New Roman"/>
                <w:kern w:val="0"/>
                <w:lang w:eastAsia="en-GB"/>
                <w14:ligatures w14:val="none"/>
              </w:rPr>
              <w:t>True Negative</w:t>
            </w:r>
          </w:p>
        </w:tc>
        <w:tc>
          <w:tcPr>
            <w:tcW w:w="0" w:type="auto"/>
            <w:tcBorders>
              <w:top w:val="nil"/>
              <w:left w:val="nil"/>
              <w:bottom w:val="nil"/>
              <w:right w:val="nil"/>
            </w:tcBorders>
            <w:tcMar>
              <w:top w:w="120" w:type="dxa"/>
              <w:left w:w="120" w:type="dxa"/>
              <w:bottom w:w="120" w:type="dxa"/>
              <w:right w:w="120" w:type="dxa"/>
            </w:tcMar>
            <w:vAlign w:val="center"/>
            <w:hideMark/>
          </w:tcPr>
          <w:p w14:paraId="0FB04BB1" w14:textId="77777777" w:rsidR="000378EF" w:rsidRPr="000378EF" w:rsidRDefault="000378EF" w:rsidP="000378EF">
            <w:pPr>
              <w:spacing w:after="240"/>
              <w:rPr>
                <w:rFonts w:ascii="Times New Roman" w:eastAsia="Times New Roman" w:hAnsi="Times New Roman" w:cs="Times New Roman"/>
                <w:kern w:val="0"/>
                <w:lang w:eastAsia="en-GB"/>
                <w14:ligatures w14:val="none"/>
              </w:rPr>
            </w:pPr>
            <w:r w:rsidRPr="000378EF">
              <w:rPr>
                <w:rFonts w:ascii="Times New Roman" w:eastAsia="Times New Roman" w:hAnsi="Times New Roman" w:cs="Times New Roman"/>
                <w:kern w:val="0"/>
                <w:lang w:eastAsia="en-GB"/>
                <w14:ligatures w14:val="none"/>
              </w:rPr>
              <w:t>False Positive</w:t>
            </w:r>
          </w:p>
        </w:tc>
      </w:tr>
      <w:tr w:rsidR="000378EF" w:rsidRPr="000378EF" w14:paraId="58D56C53" w14:textId="77777777" w:rsidTr="000378EF">
        <w:tc>
          <w:tcPr>
            <w:tcW w:w="0" w:type="auto"/>
            <w:tcBorders>
              <w:top w:val="nil"/>
              <w:left w:val="nil"/>
              <w:bottom w:val="nil"/>
              <w:right w:val="nil"/>
            </w:tcBorders>
            <w:tcMar>
              <w:top w:w="120" w:type="dxa"/>
              <w:left w:w="120" w:type="dxa"/>
              <w:bottom w:w="120" w:type="dxa"/>
              <w:right w:w="120" w:type="dxa"/>
            </w:tcMar>
            <w:vAlign w:val="center"/>
            <w:hideMark/>
          </w:tcPr>
          <w:p w14:paraId="39C3EF4B" w14:textId="77777777" w:rsidR="000378EF" w:rsidRPr="000378EF" w:rsidRDefault="000378EF" w:rsidP="000378EF">
            <w:pPr>
              <w:spacing w:after="240"/>
              <w:rPr>
                <w:rFonts w:ascii="Times New Roman" w:eastAsia="Times New Roman" w:hAnsi="Times New Roman" w:cs="Times New Roman"/>
                <w:kern w:val="0"/>
                <w:lang w:eastAsia="en-GB"/>
                <w14:ligatures w14:val="none"/>
              </w:rPr>
            </w:pPr>
            <w:r w:rsidRPr="000378EF">
              <w:rPr>
                <w:rFonts w:ascii="Times New Roman" w:eastAsia="Times New Roman" w:hAnsi="Times New Roman" w:cs="Times New Roman"/>
                <w:kern w:val="0"/>
                <w:lang w:eastAsia="en-GB"/>
                <w14:ligatures w14:val="none"/>
              </w:rPr>
              <w:t>Actual Class = 1</w:t>
            </w:r>
          </w:p>
        </w:tc>
        <w:tc>
          <w:tcPr>
            <w:tcW w:w="0" w:type="auto"/>
            <w:tcBorders>
              <w:top w:val="nil"/>
              <w:left w:val="nil"/>
              <w:bottom w:val="nil"/>
              <w:right w:val="nil"/>
            </w:tcBorders>
            <w:tcMar>
              <w:top w:w="120" w:type="dxa"/>
              <w:left w:w="120" w:type="dxa"/>
              <w:bottom w:w="120" w:type="dxa"/>
              <w:right w:w="120" w:type="dxa"/>
            </w:tcMar>
            <w:vAlign w:val="center"/>
            <w:hideMark/>
          </w:tcPr>
          <w:p w14:paraId="2CBFD568" w14:textId="77777777" w:rsidR="000378EF" w:rsidRPr="000378EF" w:rsidRDefault="000378EF" w:rsidP="000378EF">
            <w:pPr>
              <w:spacing w:after="240"/>
              <w:rPr>
                <w:rFonts w:ascii="Times New Roman" w:eastAsia="Times New Roman" w:hAnsi="Times New Roman" w:cs="Times New Roman"/>
                <w:kern w:val="0"/>
                <w:lang w:eastAsia="en-GB"/>
                <w14:ligatures w14:val="none"/>
              </w:rPr>
            </w:pPr>
            <w:r w:rsidRPr="000378EF">
              <w:rPr>
                <w:rFonts w:ascii="Times New Roman" w:eastAsia="Times New Roman" w:hAnsi="Times New Roman" w:cs="Times New Roman"/>
                <w:kern w:val="0"/>
                <w:lang w:eastAsia="en-GB"/>
                <w14:ligatures w14:val="none"/>
              </w:rPr>
              <w:t>False Negative</w:t>
            </w:r>
          </w:p>
        </w:tc>
        <w:tc>
          <w:tcPr>
            <w:tcW w:w="0" w:type="auto"/>
            <w:tcBorders>
              <w:top w:val="nil"/>
              <w:left w:val="nil"/>
              <w:bottom w:val="nil"/>
              <w:right w:val="nil"/>
            </w:tcBorders>
            <w:tcMar>
              <w:top w:w="120" w:type="dxa"/>
              <w:left w:w="120" w:type="dxa"/>
              <w:bottom w:w="120" w:type="dxa"/>
              <w:right w:w="120" w:type="dxa"/>
            </w:tcMar>
            <w:vAlign w:val="center"/>
            <w:hideMark/>
          </w:tcPr>
          <w:p w14:paraId="566AC35B" w14:textId="77777777" w:rsidR="000378EF" w:rsidRPr="000378EF" w:rsidRDefault="000378EF" w:rsidP="000378EF">
            <w:pPr>
              <w:spacing w:after="240"/>
              <w:rPr>
                <w:rFonts w:ascii="Times New Roman" w:eastAsia="Times New Roman" w:hAnsi="Times New Roman" w:cs="Times New Roman"/>
                <w:kern w:val="0"/>
                <w:lang w:eastAsia="en-GB"/>
                <w14:ligatures w14:val="none"/>
              </w:rPr>
            </w:pPr>
            <w:r w:rsidRPr="000378EF">
              <w:rPr>
                <w:rFonts w:ascii="Times New Roman" w:eastAsia="Times New Roman" w:hAnsi="Times New Roman" w:cs="Times New Roman"/>
                <w:kern w:val="0"/>
                <w:lang w:eastAsia="en-GB"/>
                <w14:ligatures w14:val="none"/>
              </w:rPr>
              <w:t>True Positive</w:t>
            </w:r>
          </w:p>
        </w:tc>
      </w:tr>
    </w:tbl>
    <w:p w14:paraId="0EA98612" w14:textId="7FA8CB95" w:rsidR="000378EF" w:rsidRPr="000378EF" w:rsidRDefault="000378EF" w:rsidP="000378EF">
      <w:pPr>
        <w:spacing w:after="24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Ideally we want the True Negative and True Positive field to be the most popular fields</w:t>
      </w:r>
      <w:ins w:id="131" w:author="Lee, Adam" w:date="2024-03-13T13:44:00Z">
        <w:r w:rsidR="00DD4A0C">
          <w:rPr>
            <w:rFonts w:ascii="var(--jp-content-font-family)" w:eastAsia="Times New Roman" w:hAnsi="var(--jp-content-font-family)" w:cs="Segoe UI"/>
            <w:color w:val="000000"/>
            <w:kern w:val="0"/>
            <w:sz w:val="21"/>
            <w:szCs w:val="21"/>
            <w:lang w:eastAsia="en-GB"/>
            <w14:ligatures w14:val="none"/>
          </w:rPr>
          <w:t>,</w:t>
        </w:r>
      </w:ins>
      <w:r w:rsidRPr="000378EF">
        <w:rPr>
          <w:rFonts w:ascii="var(--jp-content-font-family)" w:eastAsia="Times New Roman" w:hAnsi="var(--jp-content-font-family)" w:cs="Segoe UI"/>
          <w:color w:val="000000"/>
          <w:kern w:val="0"/>
          <w:sz w:val="21"/>
          <w:szCs w:val="21"/>
          <w:lang w:eastAsia="en-GB"/>
          <w14:ligatures w14:val="none"/>
        </w:rPr>
        <w:t xml:space="preserve"> with none or few records in the False Positive and False Negative fields.</w:t>
      </w:r>
    </w:p>
    <w:p w14:paraId="188912D2" w14:textId="455EA78F" w:rsidR="000378EF" w:rsidRPr="000378EF" w:rsidRDefault="000378EF" w:rsidP="000378EF">
      <w:pPr>
        <w:spacing w:after="12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N</w:t>
      </w:r>
      <w:del w:id="132" w:author="Lee, Adam" w:date="2024-03-13T13:44:00Z">
        <w:r w:rsidRPr="000378EF" w:rsidDel="00DD4A0C">
          <w:rPr>
            <w:rFonts w:ascii="var(--jp-content-font-family)" w:eastAsia="Times New Roman" w:hAnsi="var(--jp-content-font-family)" w:cs="Segoe UI"/>
            <w:color w:val="000000"/>
            <w:kern w:val="0"/>
            <w:sz w:val="21"/>
            <w:szCs w:val="21"/>
            <w:lang w:eastAsia="en-GB"/>
            <w14:ligatures w14:val="none"/>
          </w:rPr>
          <w:delText>.B.: R</w:delText>
        </w:r>
      </w:del>
      <w:ins w:id="133" w:author="Lee, Adam" w:date="2024-03-13T13:44:00Z">
        <w:r w:rsidR="00DD4A0C">
          <w:rPr>
            <w:rFonts w:ascii="var(--jp-content-font-family)" w:eastAsia="Times New Roman" w:hAnsi="var(--jp-content-font-family)" w:cs="Segoe UI"/>
            <w:color w:val="000000"/>
            <w:kern w:val="0"/>
            <w:sz w:val="21"/>
            <w:szCs w:val="21"/>
            <w:lang w:eastAsia="en-GB"/>
            <w14:ligatures w14:val="none"/>
          </w:rPr>
          <w:t>ote that r</w:t>
        </w:r>
      </w:ins>
      <w:r w:rsidRPr="000378EF">
        <w:rPr>
          <w:rFonts w:ascii="var(--jp-content-font-family)" w:eastAsia="Times New Roman" w:hAnsi="var(--jp-content-font-family)" w:cs="Segoe UI"/>
          <w:color w:val="000000"/>
          <w:kern w:val="0"/>
          <w:sz w:val="21"/>
          <w:szCs w:val="21"/>
          <w:lang w:eastAsia="en-GB"/>
          <w14:ligatures w14:val="none"/>
        </w:rPr>
        <w:t>esults may vary between each run due to the stochastic nature of the machine learning algorithms.</w:t>
      </w:r>
    </w:p>
    <w:p w14:paraId="5DA3B131" w14:textId="77777777" w:rsidR="000378EF" w:rsidRPr="000378EF" w:rsidRDefault="000378EF" w:rsidP="000378EF">
      <w:pPr>
        <w:jc w:val="right"/>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color w:val="000000"/>
          <w:kern w:val="0"/>
          <w:sz w:val="21"/>
          <w:szCs w:val="21"/>
          <w:lang w:eastAsia="en-GB"/>
          <w14:ligatures w14:val="none"/>
        </w:rPr>
        <w:t>[68]:</w:t>
      </w:r>
    </w:p>
    <w:p w14:paraId="6BD199C3"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##Loop through each classifier, fit training data and evaluate model. Plot results as confusion matrix##</w:t>
      </w:r>
    </w:p>
    <w:p w14:paraId="6304BC6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47BDCC0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no_classifiers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len</w:t>
      </w:r>
      <w:proofErr w:type="spellEnd"/>
      <w:r w:rsidRPr="000378EF">
        <w:rPr>
          <w:rFonts w:ascii="inherit" w:eastAsia="Times New Roman" w:hAnsi="inherit" w:cs="Courier New"/>
          <w:color w:val="000000"/>
          <w:kern w:val="0"/>
          <w:sz w:val="20"/>
          <w:szCs w:val="20"/>
          <w:lang w:eastAsia="en-GB"/>
          <w14:ligatures w14:val="none"/>
        </w:rPr>
        <w:t>(classifiers)</w:t>
      </w:r>
    </w:p>
    <w:p w14:paraId="574A3E34"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56413A2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scores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
    <w:p w14:paraId="1F613EF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70B95E2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confusion_matrices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zeros((2, 2, </w:t>
      </w:r>
      <w:proofErr w:type="spellStart"/>
      <w:r w:rsidRPr="000378EF">
        <w:rPr>
          <w:rFonts w:ascii="inherit" w:eastAsia="Times New Roman" w:hAnsi="inherit" w:cs="Courier New"/>
          <w:color w:val="000000"/>
          <w:kern w:val="0"/>
          <w:sz w:val="20"/>
          <w:szCs w:val="20"/>
          <w:lang w:eastAsia="en-GB"/>
          <w14:ligatures w14:val="none"/>
        </w:rPr>
        <w:t>no_classifiers</w:t>
      </w:r>
      <w:proofErr w:type="spellEnd"/>
      <w:r w:rsidRPr="000378EF">
        <w:rPr>
          <w:rFonts w:ascii="inherit" w:eastAsia="Times New Roman" w:hAnsi="inherit" w:cs="Courier New"/>
          <w:color w:val="000000"/>
          <w:kern w:val="0"/>
          <w:sz w:val="20"/>
          <w:szCs w:val="20"/>
          <w:lang w:eastAsia="en-GB"/>
          <w14:ligatures w14:val="none"/>
        </w:rPr>
        <w:t>))</w:t>
      </w:r>
    </w:p>
    <w:p w14:paraId="125EB30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5606BC61"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for</w:t>
      </w:r>
      <w:r w:rsidRPr="000378EF">
        <w:rPr>
          <w:rFonts w:ascii="inherit" w:eastAsia="Times New Roman" w:hAnsi="inherit" w:cs="Courier New"/>
          <w:color w:val="000000"/>
          <w:kern w:val="0"/>
          <w:sz w:val="20"/>
          <w:szCs w:val="20"/>
          <w:lang w:eastAsia="en-GB"/>
          <w14:ligatures w14:val="none"/>
        </w:rPr>
        <w:t xml:space="preserve"> index, classifier </w:t>
      </w:r>
      <w:r w:rsidRPr="000378EF">
        <w:rPr>
          <w:rFonts w:ascii="inherit" w:eastAsia="Times New Roman" w:hAnsi="inherit" w:cs="Courier New"/>
          <w:b/>
          <w:bCs/>
          <w:color w:val="000000"/>
          <w:kern w:val="0"/>
          <w:sz w:val="20"/>
          <w:szCs w:val="20"/>
          <w:lang w:eastAsia="en-GB"/>
          <w14:ligatures w14:val="none"/>
        </w:rPr>
        <w:t>in</w:t>
      </w:r>
      <w:r w:rsidRPr="000378EF">
        <w:rPr>
          <w:rFonts w:ascii="inherit" w:eastAsia="Times New Roman" w:hAnsi="inherit" w:cs="Courier New"/>
          <w:color w:val="000000"/>
          <w:kern w:val="0"/>
          <w:sz w:val="20"/>
          <w:szCs w:val="20"/>
          <w:lang w:eastAsia="en-GB"/>
          <w14:ligatures w14:val="none"/>
        </w:rPr>
        <w:t xml:space="preserve"> enumerate(classifiers):</w:t>
      </w:r>
    </w:p>
    <w:p w14:paraId="5B75AED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clf</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classifiers.get</w:t>
      </w:r>
      <w:proofErr w:type="spellEnd"/>
      <w:r w:rsidRPr="000378EF">
        <w:rPr>
          <w:rFonts w:ascii="inherit" w:eastAsia="Times New Roman" w:hAnsi="inherit" w:cs="Courier New"/>
          <w:color w:val="000000"/>
          <w:kern w:val="0"/>
          <w:sz w:val="20"/>
          <w:szCs w:val="20"/>
          <w:lang w:eastAsia="en-GB"/>
          <w14:ligatures w14:val="none"/>
        </w:rPr>
        <w:t>(classifier)</w:t>
      </w:r>
    </w:p>
    <w:p w14:paraId="4CC1C453"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lastRenderedPageBreak/>
        <w:t xml:space="preserve">    </w:t>
      </w:r>
      <w:proofErr w:type="spellStart"/>
      <w:r w:rsidRPr="000378EF">
        <w:rPr>
          <w:rFonts w:ascii="inherit" w:eastAsia="Times New Roman" w:hAnsi="inherit" w:cs="Courier New"/>
          <w:color w:val="000000"/>
          <w:kern w:val="0"/>
          <w:sz w:val="20"/>
          <w:szCs w:val="20"/>
          <w:lang w:eastAsia="en-GB"/>
          <w14:ligatures w14:val="none"/>
        </w:rPr>
        <w:t>clf.fit</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X_train,y_train</w:t>
      </w:r>
      <w:proofErr w:type="spellEnd"/>
      <w:r w:rsidRPr="000378EF">
        <w:rPr>
          <w:rFonts w:ascii="inherit" w:eastAsia="Times New Roman" w:hAnsi="inherit" w:cs="Courier New"/>
          <w:color w:val="000000"/>
          <w:kern w:val="0"/>
          <w:sz w:val="20"/>
          <w:szCs w:val="20"/>
          <w:lang w:eastAsia="en-GB"/>
          <w14:ligatures w14:val="none"/>
        </w:rPr>
        <w:t>)</w:t>
      </w:r>
    </w:p>
    <w:p w14:paraId="409589E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y_predict</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clf.predict</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X_test</w:t>
      </w:r>
      <w:proofErr w:type="spellEnd"/>
      <w:r w:rsidRPr="000378EF">
        <w:rPr>
          <w:rFonts w:ascii="inherit" w:eastAsia="Times New Roman" w:hAnsi="inherit" w:cs="Courier New"/>
          <w:color w:val="000000"/>
          <w:kern w:val="0"/>
          <w:sz w:val="20"/>
          <w:szCs w:val="20"/>
          <w:lang w:eastAsia="en-GB"/>
          <w14:ligatures w14:val="none"/>
        </w:rPr>
        <w:t>)</w:t>
      </w:r>
    </w:p>
    <w:p w14:paraId="43D85662"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scoring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matthews_corrcoef</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y_test</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y_predict</w:t>
      </w:r>
      <w:proofErr w:type="spellEnd"/>
      <w:r w:rsidRPr="000378EF">
        <w:rPr>
          <w:rFonts w:ascii="inherit" w:eastAsia="Times New Roman" w:hAnsi="inherit" w:cs="Courier New"/>
          <w:color w:val="000000"/>
          <w:kern w:val="0"/>
          <w:sz w:val="20"/>
          <w:szCs w:val="20"/>
          <w:lang w:eastAsia="en-GB"/>
          <w14:ligatures w14:val="none"/>
        </w:rPr>
        <w:t>)</w:t>
      </w:r>
    </w:p>
    <w:p w14:paraId="5D76C3E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scores.append</w:t>
      </w:r>
      <w:proofErr w:type="spellEnd"/>
      <w:r w:rsidRPr="000378EF">
        <w:rPr>
          <w:rFonts w:ascii="inherit" w:eastAsia="Times New Roman" w:hAnsi="inherit" w:cs="Courier New"/>
          <w:color w:val="000000"/>
          <w:kern w:val="0"/>
          <w:sz w:val="20"/>
          <w:szCs w:val="20"/>
          <w:lang w:eastAsia="en-GB"/>
          <w14:ligatures w14:val="none"/>
        </w:rPr>
        <w:t xml:space="preserve">(scoring) </w:t>
      </w:r>
    </w:p>
    <w:p w14:paraId="3046F1C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confusion_matrices</w:t>
      </w:r>
      <w:proofErr w:type="spellEnd"/>
      <w:r w:rsidRPr="000378EF">
        <w:rPr>
          <w:rFonts w:ascii="inherit" w:eastAsia="Times New Roman" w:hAnsi="inherit" w:cs="Courier New"/>
          <w:color w:val="000000"/>
          <w:kern w:val="0"/>
          <w:sz w:val="20"/>
          <w:szCs w:val="20"/>
          <w:lang w:eastAsia="en-GB"/>
          <w14:ligatures w14:val="none"/>
        </w:rPr>
        <w:t xml:space="preserve">[:, :, index]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metrics.confusion_matrix</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y_test</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y_predict</w:t>
      </w:r>
      <w:proofErr w:type="spellEnd"/>
      <w:r w:rsidRPr="000378EF">
        <w:rPr>
          <w:rFonts w:ascii="inherit" w:eastAsia="Times New Roman" w:hAnsi="inherit" w:cs="Courier New"/>
          <w:color w:val="000000"/>
          <w:kern w:val="0"/>
          <w:sz w:val="20"/>
          <w:szCs w:val="20"/>
          <w:lang w:eastAsia="en-GB"/>
          <w14:ligatures w14:val="none"/>
        </w:rPr>
        <w:t>)</w:t>
      </w:r>
    </w:p>
    <w:p w14:paraId="2CB720B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
    <w:p w14:paraId="086FAF4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i/>
          <w:iCs/>
          <w:color w:val="000000"/>
          <w:kern w:val="0"/>
          <w:sz w:val="20"/>
          <w:szCs w:val="20"/>
          <w:lang w:eastAsia="en-GB"/>
          <w14:ligatures w14:val="none"/>
        </w:rPr>
        <w:t># heatmap(</w:t>
      </w:r>
      <w:proofErr w:type="spellStart"/>
      <w:r w:rsidRPr="000378EF">
        <w:rPr>
          <w:rFonts w:ascii="inherit" w:eastAsia="Times New Roman" w:hAnsi="inherit" w:cs="Courier New"/>
          <w:i/>
          <w:iCs/>
          <w:color w:val="000000"/>
          <w:kern w:val="0"/>
          <w:sz w:val="20"/>
          <w:szCs w:val="20"/>
          <w:lang w:eastAsia="en-GB"/>
          <w14:ligatures w14:val="none"/>
        </w:rPr>
        <w:t>confusion_matrix</w:t>
      </w:r>
      <w:proofErr w:type="spellEnd"/>
      <w:r w:rsidRPr="000378EF">
        <w:rPr>
          <w:rFonts w:ascii="inherit" w:eastAsia="Times New Roman" w:hAnsi="inherit" w:cs="Courier New"/>
          <w:i/>
          <w:iCs/>
          <w:color w:val="000000"/>
          <w:kern w:val="0"/>
          <w:sz w:val="20"/>
          <w:szCs w:val="20"/>
          <w:lang w:eastAsia="en-GB"/>
          <w14:ligatures w14:val="none"/>
        </w:rPr>
        <w:t xml:space="preserve">, </w:t>
      </w:r>
      <w:proofErr w:type="spellStart"/>
      <w:r w:rsidRPr="000378EF">
        <w:rPr>
          <w:rFonts w:ascii="inherit" w:eastAsia="Times New Roman" w:hAnsi="inherit" w:cs="Courier New"/>
          <w:i/>
          <w:iCs/>
          <w:color w:val="000000"/>
          <w:kern w:val="0"/>
          <w:sz w:val="20"/>
          <w:szCs w:val="20"/>
          <w:lang w:eastAsia="en-GB"/>
          <w14:ligatures w14:val="none"/>
        </w:rPr>
        <w:t>annot</w:t>
      </w:r>
      <w:proofErr w:type="spellEnd"/>
      <w:r w:rsidRPr="000378EF">
        <w:rPr>
          <w:rFonts w:ascii="inherit" w:eastAsia="Times New Roman" w:hAnsi="inherit" w:cs="Courier New"/>
          <w:i/>
          <w:iCs/>
          <w:color w:val="000000"/>
          <w:kern w:val="0"/>
          <w:sz w:val="20"/>
          <w:szCs w:val="20"/>
          <w:lang w:eastAsia="en-GB"/>
          <w14:ligatures w14:val="none"/>
        </w:rPr>
        <w:t xml:space="preserve">=True, </w:t>
      </w:r>
      <w:proofErr w:type="spellStart"/>
      <w:r w:rsidRPr="000378EF">
        <w:rPr>
          <w:rFonts w:ascii="inherit" w:eastAsia="Times New Roman" w:hAnsi="inherit" w:cs="Courier New"/>
          <w:i/>
          <w:iCs/>
          <w:color w:val="000000"/>
          <w:kern w:val="0"/>
          <w:sz w:val="20"/>
          <w:szCs w:val="20"/>
          <w:lang w:eastAsia="en-GB"/>
          <w14:ligatures w14:val="none"/>
        </w:rPr>
        <w:t>cmap</w:t>
      </w:r>
      <w:proofErr w:type="spellEnd"/>
      <w:r w:rsidRPr="000378EF">
        <w:rPr>
          <w:rFonts w:ascii="inherit" w:eastAsia="Times New Roman" w:hAnsi="inherit" w:cs="Courier New"/>
          <w:i/>
          <w:iCs/>
          <w:color w:val="000000"/>
          <w:kern w:val="0"/>
          <w:sz w:val="20"/>
          <w:szCs w:val="20"/>
          <w:lang w:eastAsia="en-GB"/>
          <w14:ligatures w14:val="none"/>
        </w:rPr>
        <w:t xml:space="preserve">='summer', </w:t>
      </w:r>
      <w:proofErr w:type="spellStart"/>
      <w:r w:rsidRPr="000378EF">
        <w:rPr>
          <w:rFonts w:ascii="inherit" w:eastAsia="Times New Roman" w:hAnsi="inherit" w:cs="Courier New"/>
          <w:i/>
          <w:iCs/>
          <w:color w:val="000000"/>
          <w:kern w:val="0"/>
          <w:sz w:val="20"/>
          <w:szCs w:val="20"/>
          <w:lang w:eastAsia="en-GB"/>
          <w14:ligatures w14:val="none"/>
        </w:rPr>
        <w:t>ax</w:t>
      </w:r>
      <w:proofErr w:type="spellEnd"/>
      <w:r w:rsidRPr="000378EF">
        <w:rPr>
          <w:rFonts w:ascii="inherit" w:eastAsia="Times New Roman" w:hAnsi="inherit" w:cs="Courier New"/>
          <w:i/>
          <w:iCs/>
          <w:color w:val="000000"/>
          <w:kern w:val="0"/>
          <w:sz w:val="20"/>
          <w:szCs w:val="20"/>
          <w:lang w:eastAsia="en-GB"/>
          <w14:ligatures w14:val="none"/>
        </w:rPr>
        <w:t>=</w:t>
      </w:r>
      <w:proofErr w:type="spellStart"/>
      <w:r w:rsidRPr="000378EF">
        <w:rPr>
          <w:rFonts w:ascii="inherit" w:eastAsia="Times New Roman" w:hAnsi="inherit" w:cs="Courier New"/>
          <w:i/>
          <w:iCs/>
          <w:color w:val="000000"/>
          <w:kern w:val="0"/>
          <w:sz w:val="20"/>
          <w:szCs w:val="20"/>
          <w:lang w:eastAsia="en-GB"/>
          <w14:ligatures w14:val="none"/>
        </w:rPr>
        <w:t>ax</w:t>
      </w:r>
      <w:proofErr w:type="spellEnd"/>
      <w:r w:rsidRPr="000378EF">
        <w:rPr>
          <w:rFonts w:ascii="inherit" w:eastAsia="Times New Roman" w:hAnsi="inherit" w:cs="Courier New"/>
          <w:i/>
          <w:iCs/>
          <w:color w:val="000000"/>
          <w:kern w:val="0"/>
          <w:sz w:val="20"/>
          <w:szCs w:val="20"/>
          <w:lang w:eastAsia="en-GB"/>
          <w14:ligatures w14:val="none"/>
        </w:rPr>
        <w:t>[index])</w:t>
      </w:r>
    </w:p>
    <w:p w14:paraId="3FA40E9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13D14C0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5F5E0B0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print('Complete')</w:t>
      </w:r>
    </w:p>
    <w:p w14:paraId="35D9A94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/Users/geroldbaier/anaconda3/lib/python3.11/site-packages/sklearn/ensemble/_weight_boosting.py:519: </w:t>
      </w:r>
      <w:proofErr w:type="spellStart"/>
      <w:r w:rsidRPr="000378EF">
        <w:rPr>
          <w:rFonts w:ascii="var(--jp-code-font-family)" w:eastAsia="Times New Roman" w:hAnsi="var(--jp-code-font-family)" w:cs="Courier New"/>
          <w:color w:val="000000"/>
          <w:kern w:val="0"/>
          <w:sz w:val="20"/>
          <w:szCs w:val="20"/>
          <w:lang w:eastAsia="en-GB"/>
          <w14:ligatures w14:val="none"/>
        </w:rPr>
        <w:t>FutureWarning</w:t>
      </w:r>
      <w:proofErr w:type="spellEnd"/>
      <w:r w:rsidRPr="000378EF">
        <w:rPr>
          <w:rFonts w:ascii="var(--jp-code-font-family)" w:eastAsia="Times New Roman" w:hAnsi="var(--jp-code-font-family)" w:cs="Courier New"/>
          <w:color w:val="000000"/>
          <w:kern w:val="0"/>
          <w:sz w:val="20"/>
          <w:szCs w:val="20"/>
          <w:lang w:eastAsia="en-GB"/>
          <w14:ligatures w14:val="none"/>
        </w:rPr>
        <w:t>: The SAMME.R algorithm (the default) is deprecated and will be removed in 1.6. Use the SAMME algorithm to circumvent this warning.</w:t>
      </w:r>
    </w:p>
    <w:p w14:paraId="7A4059F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  </w:t>
      </w:r>
      <w:proofErr w:type="spellStart"/>
      <w:r w:rsidRPr="000378EF">
        <w:rPr>
          <w:rFonts w:ascii="var(--jp-code-font-family)" w:eastAsia="Times New Roman" w:hAnsi="var(--jp-code-font-family)" w:cs="Courier New"/>
          <w:color w:val="000000"/>
          <w:kern w:val="0"/>
          <w:sz w:val="20"/>
          <w:szCs w:val="20"/>
          <w:lang w:eastAsia="en-GB"/>
          <w14:ligatures w14:val="none"/>
        </w:rPr>
        <w:t>warnings.warn</w:t>
      </w:r>
      <w:proofErr w:type="spellEnd"/>
      <w:r w:rsidRPr="000378EF">
        <w:rPr>
          <w:rFonts w:ascii="var(--jp-code-font-family)" w:eastAsia="Times New Roman" w:hAnsi="var(--jp-code-font-family)" w:cs="Courier New"/>
          <w:color w:val="000000"/>
          <w:kern w:val="0"/>
          <w:sz w:val="20"/>
          <w:szCs w:val="20"/>
          <w:lang w:eastAsia="en-GB"/>
          <w14:ligatures w14:val="none"/>
        </w:rPr>
        <w:t>(</w:t>
      </w:r>
    </w:p>
    <w:p w14:paraId="11C94483"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/Users/geroldbaier/anaconda3/lib/python3.11/site-packages/sklearn/discriminant_analysis.py:935: </w:t>
      </w:r>
      <w:proofErr w:type="spellStart"/>
      <w:r w:rsidRPr="000378EF">
        <w:rPr>
          <w:rFonts w:ascii="var(--jp-code-font-family)" w:eastAsia="Times New Roman" w:hAnsi="var(--jp-code-font-family)" w:cs="Courier New"/>
          <w:color w:val="000000"/>
          <w:kern w:val="0"/>
          <w:sz w:val="20"/>
          <w:szCs w:val="20"/>
          <w:lang w:eastAsia="en-GB"/>
          <w14:ligatures w14:val="none"/>
        </w:rPr>
        <w:t>UserWarning</w:t>
      </w:r>
      <w:proofErr w:type="spellEnd"/>
      <w:r w:rsidRPr="000378EF">
        <w:rPr>
          <w:rFonts w:ascii="var(--jp-code-font-family)" w:eastAsia="Times New Roman" w:hAnsi="var(--jp-code-font-family)" w:cs="Courier New"/>
          <w:color w:val="000000"/>
          <w:kern w:val="0"/>
          <w:sz w:val="20"/>
          <w:szCs w:val="20"/>
          <w:lang w:eastAsia="en-GB"/>
          <w14:ligatures w14:val="none"/>
        </w:rPr>
        <w:t>: Variables are collinear</w:t>
      </w:r>
    </w:p>
    <w:p w14:paraId="715603F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  </w:t>
      </w:r>
      <w:proofErr w:type="spellStart"/>
      <w:r w:rsidRPr="000378EF">
        <w:rPr>
          <w:rFonts w:ascii="var(--jp-code-font-family)" w:eastAsia="Times New Roman" w:hAnsi="var(--jp-code-font-family)" w:cs="Courier New"/>
          <w:color w:val="000000"/>
          <w:kern w:val="0"/>
          <w:sz w:val="20"/>
          <w:szCs w:val="20"/>
          <w:lang w:eastAsia="en-GB"/>
          <w14:ligatures w14:val="none"/>
        </w:rPr>
        <w:t>warnings.warn</w:t>
      </w:r>
      <w:proofErr w:type="spellEnd"/>
      <w:r w:rsidRPr="000378EF">
        <w:rPr>
          <w:rFonts w:ascii="var(--jp-code-font-family)" w:eastAsia="Times New Roman" w:hAnsi="var(--jp-code-font-family)" w:cs="Courier New"/>
          <w:color w:val="000000"/>
          <w:kern w:val="0"/>
          <w:sz w:val="20"/>
          <w:szCs w:val="20"/>
          <w:lang w:eastAsia="en-GB"/>
          <w14:ligatures w14:val="none"/>
        </w:rPr>
        <w:t>("Variables are collinear")</w:t>
      </w:r>
    </w:p>
    <w:p w14:paraId="0BE32BA5" w14:textId="77777777" w:rsidR="000378EF" w:rsidRPr="000378EF" w:rsidRDefault="000378EF" w:rsidP="000378EF">
      <w:pPr>
        <w:spacing w:after="12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GB: figures are horrible. 8 separate confusion matrices cannot be viewed at the same time.</w:t>
      </w:r>
    </w:p>
    <w:p w14:paraId="250E17A9" w14:textId="77777777" w:rsidR="000378EF" w:rsidRPr="000378EF" w:rsidRDefault="000378EF" w:rsidP="000378EF">
      <w:pPr>
        <w:jc w:val="right"/>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color w:val="000000"/>
          <w:kern w:val="0"/>
          <w:sz w:val="21"/>
          <w:szCs w:val="21"/>
          <w:lang w:eastAsia="en-GB"/>
          <w14:ligatures w14:val="none"/>
        </w:rPr>
        <w:t>[118]:</w:t>
      </w:r>
    </w:p>
    <w:p w14:paraId="28AE632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commentRangeStart w:id="134"/>
      <w:r w:rsidRPr="000378EF">
        <w:rPr>
          <w:rFonts w:ascii="inherit" w:eastAsia="Times New Roman" w:hAnsi="inherit" w:cs="Courier New"/>
          <w:color w:val="000000"/>
          <w:kern w:val="0"/>
          <w:sz w:val="20"/>
          <w:szCs w:val="20"/>
          <w:lang w:eastAsia="en-GB"/>
          <w14:ligatures w14:val="none"/>
        </w:rPr>
        <w:t xml:space="preserve">fig, </w:t>
      </w:r>
      <w:proofErr w:type="spellStart"/>
      <w:r w:rsidRPr="000378EF">
        <w:rPr>
          <w:rFonts w:ascii="inherit" w:eastAsia="Times New Roman" w:hAnsi="inherit" w:cs="Courier New"/>
          <w:color w:val="000000"/>
          <w:kern w:val="0"/>
          <w:sz w:val="20"/>
          <w:szCs w:val="20"/>
          <w:lang w:eastAsia="en-GB"/>
          <w14:ligatures w14:val="none"/>
        </w:rPr>
        <w:t>ax</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subplots(</w:t>
      </w:r>
      <w:proofErr w:type="spellStart"/>
      <w:r w:rsidRPr="000378EF">
        <w:rPr>
          <w:rFonts w:ascii="inherit" w:eastAsia="Times New Roman" w:hAnsi="inherit" w:cs="Courier New"/>
          <w:color w:val="000000"/>
          <w:kern w:val="0"/>
          <w:sz w:val="20"/>
          <w:szCs w:val="20"/>
          <w:lang w:eastAsia="en-GB"/>
          <w14:ligatures w14:val="none"/>
        </w:rPr>
        <w:t>nrows</w:t>
      </w:r>
      <w:proofErr w:type="spellEnd"/>
      <w:r w:rsidRPr="000378EF">
        <w:rPr>
          <w:rFonts w:ascii="inherit" w:eastAsia="Times New Roman" w:hAnsi="inherit" w:cs="Courier New"/>
          <w:b/>
          <w:bCs/>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no_classifiers</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figsize</w:t>
      </w:r>
      <w:proofErr w:type="spellEnd"/>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(8, 16))</w:t>
      </w:r>
    </w:p>
    <w:p w14:paraId="451E577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380F101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for</w:t>
      </w:r>
      <w:r w:rsidRPr="000378EF">
        <w:rPr>
          <w:rFonts w:ascii="inherit" w:eastAsia="Times New Roman" w:hAnsi="inherit" w:cs="Courier New"/>
          <w:color w:val="000000"/>
          <w:kern w:val="0"/>
          <w:sz w:val="20"/>
          <w:szCs w:val="20"/>
          <w:lang w:eastAsia="en-GB"/>
          <w14:ligatures w14:val="none"/>
        </w:rPr>
        <w:t xml:space="preserve"> index, classifier </w:t>
      </w:r>
      <w:r w:rsidRPr="000378EF">
        <w:rPr>
          <w:rFonts w:ascii="inherit" w:eastAsia="Times New Roman" w:hAnsi="inherit" w:cs="Courier New"/>
          <w:b/>
          <w:bCs/>
          <w:color w:val="000000"/>
          <w:kern w:val="0"/>
          <w:sz w:val="20"/>
          <w:szCs w:val="20"/>
          <w:lang w:eastAsia="en-GB"/>
          <w14:ligatures w14:val="none"/>
        </w:rPr>
        <w:t>in</w:t>
      </w:r>
      <w:r w:rsidRPr="000378EF">
        <w:rPr>
          <w:rFonts w:ascii="inherit" w:eastAsia="Times New Roman" w:hAnsi="inherit" w:cs="Courier New"/>
          <w:color w:val="000000"/>
          <w:kern w:val="0"/>
          <w:sz w:val="20"/>
          <w:szCs w:val="20"/>
          <w:lang w:eastAsia="en-GB"/>
          <w14:ligatures w14:val="none"/>
        </w:rPr>
        <w:t xml:space="preserve"> enumerate(classifiers):</w:t>
      </w:r>
    </w:p>
    <w:p w14:paraId="34E9B06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04213C09"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disp</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ConfusionMatrixDisplay</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confusion_matrix</w:t>
      </w:r>
      <w:proofErr w:type="spellEnd"/>
      <w:r w:rsidRPr="000378EF">
        <w:rPr>
          <w:rFonts w:ascii="inherit" w:eastAsia="Times New Roman" w:hAnsi="inherit" w:cs="Courier New"/>
          <w:b/>
          <w:bCs/>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confusion_matrices</w:t>
      </w:r>
      <w:proofErr w:type="spellEnd"/>
      <w:r w:rsidRPr="000378EF">
        <w:rPr>
          <w:rFonts w:ascii="inherit" w:eastAsia="Times New Roman" w:hAnsi="inherit" w:cs="Courier New"/>
          <w:color w:val="000000"/>
          <w:kern w:val="0"/>
          <w:sz w:val="20"/>
          <w:szCs w:val="20"/>
          <w:lang w:eastAsia="en-GB"/>
          <w14:ligatures w14:val="none"/>
        </w:rPr>
        <w:t xml:space="preserve">[:, :, index], </w:t>
      </w:r>
      <w:proofErr w:type="spellStart"/>
      <w:r w:rsidRPr="000378EF">
        <w:rPr>
          <w:rFonts w:ascii="inherit" w:eastAsia="Times New Roman" w:hAnsi="inherit" w:cs="Courier New"/>
          <w:color w:val="000000"/>
          <w:kern w:val="0"/>
          <w:sz w:val="20"/>
          <w:szCs w:val="20"/>
          <w:lang w:eastAsia="en-GB"/>
          <w14:ligatures w14:val="none"/>
        </w:rPr>
        <w:t>display_labels</w:t>
      </w:r>
      <w:proofErr w:type="spellEnd"/>
      <w:r w:rsidRPr="000378EF">
        <w:rPr>
          <w:rFonts w:ascii="inherit" w:eastAsia="Times New Roman" w:hAnsi="inherit" w:cs="Courier New"/>
          <w:b/>
          <w:bCs/>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clf.classes</w:t>
      </w:r>
      <w:proofErr w:type="spellEnd"/>
      <w:r w:rsidRPr="000378EF">
        <w:rPr>
          <w:rFonts w:ascii="inherit" w:eastAsia="Times New Roman" w:hAnsi="inherit" w:cs="Courier New"/>
          <w:color w:val="000000"/>
          <w:kern w:val="0"/>
          <w:sz w:val="20"/>
          <w:szCs w:val="20"/>
          <w:lang w:eastAsia="en-GB"/>
          <w14:ligatures w14:val="none"/>
        </w:rPr>
        <w:t>_)</w:t>
      </w:r>
    </w:p>
    <w:p w14:paraId="0A08C5D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disp.plot</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ax</w:t>
      </w:r>
      <w:proofErr w:type="spellEnd"/>
      <w:r w:rsidRPr="000378EF">
        <w:rPr>
          <w:rFonts w:ascii="inherit" w:eastAsia="Times New Roman" w:hAnsi="inherit" w:cs="Courier New"/>
          <w:b/>
          <w:bCs/>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ax</w:t>
      </w:r>
      <w:proofErr w:type="spellEnd"/>
      <w:r w:rsidRPr="000378EF">
        <w:rPr>
          <w:rFonts w:ascii="inherit" w:eastAsia="Times New Roman" w:hAnsi="inherit" w:cs="Courier New"/>
          <w:color w:val="000000"/>
          <w:kern w:val="0"/>
          <w:sz w:val="20"/>
          <w:szCs w:val="20"/>
          <w:lang w:eastAsia="en-GB"/>
          <w14:ligatures w14:val="none"/>
        </w:rPr>
        <w:t xml:space="preserve">[index], </w:t>
      </w:r>
      <w:proofErr w:type="spellStart"/>
      <w:r w:rsidRPr="000378EF">
        <w:rPr>
          <w:rFonts w:ascii="inherit" w:eastAsia="Times New Roman" w:hAnsi="inherit" w:cs="Courier New"/>
          <w:color w:val="000000"/>
          <w:kern w:val="0"/>
          <w:sz w:val="20"/>
          <w:szCs w:val="20"/>
          <w:lang w:eastAsia="en-GB"/>
          <w14:ligatures w14:val="none"/>
        </w:rPr>
        <w:t>cmap</w:t>
      </w:r>
      <w:proofErr w:type="spellEnd"/>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'summer');</w:t>
      </w:r>
    </w:p>
    <w:p w14:paraId="0D9B89A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ax</w:t>
      </w:r>
      <w:proofErr w:type="spellEnd"/>
      <w:r w:rsidRPr="000378EF">
        <w:rPr>
          <w:rFonts w:ascii="inherit" w:eastAsia="Times New Roman" w:hAnsi="inherit" w:cs="Courier New"/>
          <w:color w:val="000000"/>
          <w:kern w:val="0"/>
          <w:sz w:val="20"/>
          <w:szCs w:val="20"/>
          <w:lang w:eastAsia="en-GB"/>
          <w14:ligatures w14:val="none"/>
        </w:rPr>
        <w:t>[index].</w:t>
      </w:r>
      <w:proofErr w:type="spellStart"/>
      <w:r w:rsidRPr="000378EF">
        <w:rPr>
          <w:rFonts w:ascii="inherit" w:eastAsia="Times New Roman" w:hAnsi="inherit" w:cs="Courier New"/>
          <w:color w:val="000000"/>
          <w:kern w:val="0"/>
          <w:sz w:val="20"/>
          <w:szCs w:val="20"/>
          <w:lang w:eastAsia="en-GB"/>
          <w14:ligatures w14:val="none"/>
        </w:rPr>
        <w:t>set_title</w:t>
      </w:r>
      <w:proofErr w:type="spellEnd"/>
      <w:r w:rsidRPr="000378EF">
        <w:rPr>
          <w:rFonts w:ascii="inherit" w:eastAsia="Times New Roman" w:hAnsi="inherit" w:cs="Courier New"/>
          <w:color w:val="000000"/>
          <w:kern w:val="0"/>
          <w:sz w:val="20"/>
          <w:szCs w:val="20"/>
          <w:lang w:eastAsia="en-GB"/>
          <w14:ligatures w14:val="none"/>
        </w:rPr>
        <w:t>(classifier)</w:t>
      </w:r>
    </w:p>
    <w:p w14:paraId="22FC816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4BFCBC3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fig.tight_layout</w:t>
      </w:r>
      <w:proofErr w:type="spellEnd"/>
      <w:r w:rsidRPr="000378EF">
        <w:rPr>
          <w:rFonts w:ascii="inherit" w:eastAsia="Times New Roman" w:hAnsi="inherit" w:cs="Courier New"/>
          <w:color w:val="000000"/>
          <w:kern w:val="0"/>
          <w:sz w:val="20"/>
          <w:szCs w:val="20"/>
          <w:lang w:eastAsia="en-GB"/>
          <w14:ligatures w14:val="none"/>
        </w:rPr>
        <w:t>()</w:t>
      </w:r>
    </w:p>
    <w:p w14:paraId="39CE1AA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32E1056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plt.show</w:t>
      </w:r>
      <w:proofErr w:type="spellEnd"/>
      <w:r w:rsidRPr="000378EF">
        <w:rPr>
          <w:rFonts w:ascii="inherit" w:eastAsia="Times New Roman" w:hAnsi="inherit" w:cs="Courier New"/>
          <w:color w:val="000000"/>
          <w:kern w:val="0"/>
          <w:sz w:val="20"/>
          <w:szCs w:val="20"/>
          <w:lang w:eastAsia="en-GB"/>
          <w14:ligatures w14:val="none"/>
        </w:rPr>
        <w:t>()</w:t>
      </w:r>
      <w:commentRangeEnd w:id="134"/>
      <w:r w:rsidR="00BD2FFC">
        <w:rPr>
          <w:rStyle w:val="CommentReference"/>
        </w:rPr>
        <w:commentReference w:id="134"/>
      </w:r>
    </w:p>
    <w:p w14:paraId="7D993BF9" w14:textId="3180090D" w:rsidR="000378EF" w:rsidRPr="000378EF" w:rsidRDefault="000378EF" w:rsidP="000378EF">
      <w:pPr>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noProof/>
          <w:color w:val="000000"/>
          <w:kern w:val="0"/>
          <w:sz w:val="21"/>
          <w:szCs w:val="21"/>
          <w:lang w:eastAsia="en-GB"/>
          <w14:ligatures w14:val="none"/>
        </w:rPr>
        <w:lastRenderedPageBreak/>
        <w:drawing>
          <wp:inline distT="0" distB="0" distL="0" distR="0" wp14:anchorId="014AE3CE" wp14:editId="4DA0EBB9">
            <wp:extent cx="1440815" cy="8863330"/>
            <wp:effectExtent l="0" t="0" r="0" b="1270"/>
            <wp:docPr id="1804159452" name="Picture 11" descr="A green and yellow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159452" name="Picture 11" descr="A green and yellow squares with black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0815" cy="8863330"/>
                    </a:xfrm>
                    <a:prstGeom prst="rect">
                      <a:avLst/>
                    </a:prstGeom>
                    <a:noFill/>
                    <a:ln>
                      <a:noFill/>
                    </a:ln>
                  </pic:spPr>
                </pic:pic>
              </a:graphicData>
            </a:graphic>
          </wp:inline>
        </w:drawing>
      </w:r>
    </w:p>
    <w:p w14:paraId="7A9EAD73" w14:textId="77777777" w:rsidR="000378EF" w:rsidRPr="000378EF" w:rsidRDefault="000378EF" w:rsidP="000378EF">
      <w:pPr>
        <w:jc w:val="right"/>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color w:val="000000"/>
          <w:kern w:val="0"/>
          <w:sz w:val="21"/>
          <w:szCs w:val="21"/>
          <w:lang w:eastAsia="en-GB"/>
          <w14:ligatures w14:val="none"/>
        </w:rPr>
        <w:lastRenderedPageBreak/>
        <w:t>[1]:</w:t>
      </w:r>
    </w:p>
    <w:p w14:paraId="3471077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##Plot Performance of all Models##</w:t>
      </w:r>
    </w:p>
    <w:p w14:paraId="6F394A3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fig, </w:t>
      </w:r>
      <w:proofErr w:type="spellStart"/>
      <w:r w:rsidRPr="000378EF">
        <w:rPr>
          <w:rFonts w:ascii="inherit" w:eastAsia="Times New Roman" w:hAnsi="inherit" w:cs="Courier New"/>
          <w:color w:val="000000"/>
          <w:kern w:val="0"/>
          <w:sz w:val="20"/>
          <w:szCs w:val="20"/>
          <w:lang w:eastAsia="en-GB"/>
          <w14:ligatures w14:val="none"/>
        </w:rPr>
        <w:t>ax</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plt.subplots</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figsize</w:t>
      </w:r>
      <w:proofErr w:type="spellEnd"/>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(8, 4))</w:t>
      </w:r>
    </w:p>
    <w:p w14:paraId="03E0C081"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plt.suptitle</w:t>
      </w:r>
      <w:proofErr w:type="spellEnd"/>
      <w:r w:rsidRPr="000378EF">
        <w:rPr>
          <w:rFonts w:ascii="inherit" w:eastAsia="Times New Roman" w:hAnsi="inherit" w:cs="Courier New"/>
          <w:color w:val="000000"/>
          <w:kern w:val="0"/>
          <w:sz w:val="20"/>
          <w:szCs w:val="20"/>
          <w:lang w:eastAsia="en-GB"/>
          <w14:ligatures w14:val="none"/>
        </w:rPr>
        <w:t xml:space="preserve">('Classifier Performance', </w:t>
      </w:r>
      <w:proofErr w:type="spellStart"/>
      <w:r w:rsidRPr="000378EF">
        <w:rPr>
          <w:rFonts w:ascii="inherit" w:eastAsia="Times New Roman" w:hAnsi="inherit" w:cs="Courier New"/>
          <w:color w:val="000000"/>
          <w:kern w:val="0"/>
          <w:sz w:val="20"/>
          <w:szCs w:val="20"/>
          <w:lang w:eastAsia="en-GB"/>
          <w14:ligatures w14:val="none"/>
        </w:rPr>
        <w:t>fontsize</w:t>
      </w:r>
      <w:proofErr w:type="spellEnd"/>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16)</w:t>
      </w:r>
    </w:p>
    <w:p w14:paraId="6045C1E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6F2C4E66"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bins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arange</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len</w:t>
      </w:r>
      <w:proofErr w:type="spellEnd"/>
      <w:r w:rsidRPr="000378EF">
        <w:rPr>
          <w:rFonts w:ascii="inherit" w:eastAsia="Times New Roman" w:hAnsi="inherit" w:cs="Courier New"/>
          <w:color w:val="000000"/>
          <w:kern w:val="0"/>
          <w:sz w:val="20"/>
          <w:szCs w:val="20"/>
          <w:lang w:eastAsia="en-GB"/>
          <w14:ligatures w14:val="none"/>
        </w:rPr>
        <w:t>(classifiers))</w:t>
      </w:r>
    </w:p>
    <w:p w14:paraId="11C8819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ax.bar</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arange</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len</w:t>
      </w:r>
      <w:proofErr w:type="spellEnd"/>
      <w:r w:rsidRPr="000378EF">
        <w:rPr>
          <w:rFonts w:ascii="inherit" w:eastAsia="Times New Roman" w:hAnsi="inherit" w:cs="Courier New"/>
          <w:color w:val="000000"/>
          <w:kern w:val="0"/>
          <w:sz w:val="20"/>
          <w:szCs w:val="20"/>
          <w:lang w:eastAsia="en-GB"/>
          <w14:ligatures w14:val="none"/>
        </w:rPr>
        <w:t>(scores)), scores)</w:t>
      </w:r>
    </w:p>
    <w:p w14:paraId="54202BE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ax.set_ylabel</w:t>
      </w:r>
      <w:proofErr w:type="spellEnd"/>
      <w:r w:rsidRPr="000378EF">
        <w:rPr>
          <w:rFonts w:ascii="inherit" w:eastAsia="Times New Roman" w:hAnsi="inherit" w:cs="Courier New"/>
          <w:color w:val="000000"/>
          <w:kern w:val="0"/>
          <w:sz w:val="20"/>
          <w:szCs w:val="20"/>
          <w:lang w:eastAsia="en-GB"/>
          <w14:ligatures w14:val="none"/>
        </w:rPr>
        <w:t>('Matthews Correlation Coefficient')</w:t>
      </w:r>
    </w:p>
    <w:p w14:paraId="714264D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ax.set_xlabel</w:t>
      </w:r>
      <w:proofErr w:type="spellEnd"/>
      <w:r w:rsidRPr="000378EF">
        <w:rPr>
          <w:rFonts w:ascii="inherit" w:eastAsia="Times New Roman" w:hAnsi="inherit" w:cs="Courier New"/>
          <w:color w:val="000000"/>
          <w:kern w:val="0"/>
          <w:sz w:val="20"/>
          <w:szCs w:val="20"/>
          <w:lang w:eastAsia="en-GB"/>
          <w14:ligatures w14:val="none"/>
        </w:rPr>
        <w:t xml:space="preserve">('Classifiers', </w:t>
      </w:r>
      <w:proofErr w:type="spellStart"/>
      <w:r w:rsidRPr="000378EF">
        <w:rPr>
          <w:rFonts w:ascii="inherit" w:eastAsia="Times New Roman" w:hAnsi="inherit" w:cs="Courier New"/>
          <w:color w:val="000000"/>
          <w:kern w:val="0"/>
          <w:sz w:val="20"/>
          <w:szCs w:val="20"/>
          <w:lang w:eastAsia="en-GB"/>
          <w14:ligatures w14:val="none"/>
        </w:rPr>
        <w:t>fontsize</w:t>
      </w:r>
      <w:proofErr w:type="spellEnd"/>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10)</w:t>
      </w:r>
    </w:p>
    <w:p w14:paraId="1B24417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ax.set_xticks</w:t>
      </w:r>
      <w:proofErr w:type="spellEnd"/>
      <w:r w:rsidRPr="000378EF">
        <w:rPr>
          <w:rFonts w:ascii="inherit" w:eastAsia="Times New Roman" w:hAnsi="inherit" w:cs="Courier New"/>
          <w:color w:val="000000"/>
          <w:kern w:val="0"/>
          <w:sz w:val="20"/>
          <w:szCs w:val="20"/>
          <w:lang w:eastAsia="en-GB"/>
          <w14:ligatures w14:val="none"/>
        </w:rPr>
        <w:t>(bins)</w:t>
      </w:r>
    </w:p>
    <w:p w14:paraId="58F10BB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ax.set_xticklabels</w:t>
      </w:r>
      <w:proofErr w:type="spellEnd"/>
      <w:r w:rsidRPr="000378EF">
        <w:rPr>
          <w:rFonts w:ascii="inherit" w:eastAsia="Times New Roman" w:hAnsi="inherit" w:cs="Courier New"/>
          <w:color w:val="000000"/>
          <w:kern w:val="0"/>
          <w:sz w:val="20"/>
          <w:szCs w:val="20"/>
          <w:lang w:eastAsia="en-GB"/>
          <w14:ligatures w14:val="none"/>
        </w:rPr>
        <w:t>(classifiers, rotation</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40);</w:t>
      </w:r>
    </w:p>
    <w:p w14:paraId="325C1566"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11ADA553"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print(</w:t>
      </w:r>
      <w:proofErr w:type="spellStart"/>
      <w:r w:rsidRPr="000378EF">
        <w:rPr>
          <w:rFonts w:ascii="inherit" w:eastAsia="Times New Roman" w:hAnsi="inherit" w:cs="Courier New"/>
          <w:color w:val="000000"/>
          <w:kern w:val="0"/>
          <w:sz w:val="20"/>
          <w:szCs w:val="20"/>
          <w:lang w:eastAsia="en-GB"/>
          <w14:ligatures w14:val="none"/>
        </w:rPr>
        <w:t>np.around</w:t>
      </w:r>
      <w:proofErr w:type="spellEnd"/>
      <w:r w:rsidRPr="000378EF">
        <w:rPr>
          <w:rFonts w:ascii="inherit" w:eastAsia="Times New Roman" w:hAnsi="inherit" w:cs="Courier New"/>
          <w:color w:val="000000"/>
          <w:kern w:val="0"/>
          <w:sz w:val="20"/>
          <w:szCs w:val="20"/>
          <w:lang w:eastAsia="en-GB"/>
          <w14:ligatures w14:val="none"/>
        </w:rPr>
        <w:t>(scores, 2))</w:t>
      </w:r>
    </w:p>
    <w:p w14:paraId="4DAC2EA1" w14:textId="4AAEEF78" w:rsidR="000378EF" w:rsidRPr="000378EF" w:rsidDel="002B31C8"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del w:id="135" w:author="Lee, Adam" w:date="2024-03-13T13:52:00Z"/>
          <w:rFonts w:ascii="var(--jp-code-font-family)" w:eastAsia="Times New Roman" w:hAnsi="var(--jp-code-font-family)" w:cs="Courier New"/>
          <w:color w:val="000000"/>
          <w:kern w:val="0"/>
          <w:sz w:val="20"/>
          <w:szCs w:val="20"/>
          <w:lang w:eastAsia="en-GB"/>
          <w14:ligatures w14:val="none"/>
        </w:rPr>
      </w:pPr>
      <w:del w:id="136" w:author="Lee, Adam" w:date="2024-03-13T13:52:00Z">
        <w:r w:rsidRPr="000378EF" w:rsidDel="002B31C8">
          <w:rPr>
            <w:rFonts w:ascii="var(--jp-code-font-family)" w:eastAsia="Times New Roman" w:hAnsi="var(--jp-code-font-family)" w:cs="Courier New"/>
            <w:color w:val="E75C58"/>
            <w:kern w:val="0"/>
            <w:sz w:val="20"/>
            <w:szCs w:val="20"/>
            <w:lang w:eastAsia="en-GB"/>
            <w14:ligatures w14:val="none"/>
          </w:rPr>
          <w:delText>---------------------------------------------------------------------------</w:delText>
        </w:r>
      </w:del>
    </w:p>
    <w:p w14:paraId="6185A948" w14:textId="589AF631" w:rsidR="000378EF" w:rsidRPr="000378EF" w:rsidDel="002B31C8"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del w:id="137" w:author="Lee, Adam" w:date="2024-03-13T13:52:00Z"/>
          <w:rFonts w:ascii="var(--jp-code-font-family)" w:eastAsia="Times New Roman" w:hAnsi="var(--jp-code-font-family)" w:cs="Courier New"/>
          <w:color w:val="000000"/>
          <w:kern w:val="0"/>
          <w:sz w:val="20"/>
          <w:szCs w:val="20"/>
          <w:lang w:eastAsia="en-GB"/>
          <w14:ligatures w14:val="none"/>
        </w:rPr>
      </w:pPr>
      <w:del w:id="138" w:author="Lee, Adam" w:date="2024-03-13T13:52:00Z">
        <w:r w:rsidRPr="000378EF" w:rsidDel="002B31C8">
          <w:rPr>
            <w:rFonts w:ascii="var(--jp-code-font-family)" w:eastAsia="Times New Roman" w:hAnsi="var(--jp-code-font-family)" w:cs="Courier New"/>
            <w:color w:val="E75C58"/>
            <w:kern w:val="0"/>
            <w:sz w:val="20"/>
            <w:szCs w:val="20"/>
            <w:lang w:eastAsia="en-GB"/>
            <w14:ligatures w14:val="none"/>
          </w:rPr>
          <w:delText>NameError</w:delText>
        </w:r>
        <w:r w:rsidRPr="000378EF" w:rsidDel="002B31C8">
          <w:rPr>
            <w:rFonts w:ascii="var(--jp-code-font-family)" w:eastAsia="Times New Roman" w:hAnsi="var(--jp-code-font-family)" w:cs="Courier New"/>
            <w:color w:val="000000"/>
            <w:kern w:val="0"/>
            <w:sz w:val="20"/>
            <w:szCs w:val="20"/>
            <w:lang w:eastAsia="en-GB"/>
            <w14:ligatures w14:val="none"/>
          </w:rPr>
          <w:delText xml:space="preserve">                                 Traceback (most recent call last)</w:delText>
        </w:r>
      </w:del>
    </w:p>
    <w:p w14:paraId="5FBC2458" w14:textId="72EB22C5" w:rsidR="000378EF" w:rsidRPr="000378EF" w:rsidDel="002B31C8"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del w:id="139" w:author="Lee, Adam" w:date="2024-03-13T13:52:00Z"/>
          <w:rFonts w:ascii="var(--jp-code-font-family)" w:eastAsia="Times New Roman" w:hAnsi="var(--jp-code-font-family)" w:cs="Courier New"/>
          <w:color w:val="000000"/>
          <w:kern w:val="0"/>
          <w:sz w:val="20"/>
          <w:szCs w:val="20"/>
          <w:lang w:eastAsia="en-GB"/>
          <w14:ligatures w14:val="none"/>
        </w:rPr>
      </w:pPr>
      <w:del w:id="140" w:author="Lee, Adam" w:date="2024-03-13T13:52:00Z">
        <w:r w:rsidRPr="000378EF" w:rsidDel="002B31C8">
          <w:rPr>
            <w:rFonts w:ascii="var(--jp-code-font-family)" w:eastAsia="Times New Roman" w:hAnsi="var(--jp-code-font-family)" w:cs="Courier New"/>
            <w:color w:val="000000"/>
            <w:kern w:val="0"/>
            <w:sz w:val="20"/>
            <w:szCs w:val="20"/>
            <w:lang w:eastAsia="en-GB"/>
            <w14:ligatures w14:val="none"/>
          </w:rPr>
          <w:delText xml:space="preserve">Cell </w:delText>
        </w:r>
        <w:r w:rsidRPr="000378EF" w:rsidDel="002B31C8">
          <w:rPr>
            <w:rFonts w:ascii="var(--jp-code-font-family)" w:eastAsia="Times New Roman" w:hAnsi="var(--jp-code-font-family)" w:cs="Courier New"/>
            <w:color w:val="00A250"/>
            <w:kern w:val="0"/>
            <w:sz w:val="20"/>
            <w:szCs w:val="20"/>
            <w:lang w:eastAsia="en-GB"/>
            <w14:ligatures w14:val="none"/>
          </w:rPr>
          <w:delText>In[1], line 2</w:delText>
        </w:r>
      </w:del>
    </w:p>
    <w:p w14:paraId="4FCB211B" w14:textId="63BE283F" w:rsidR="000378EF" w:rsidRPr="000378EF" w:rsidDel="002B31C8"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del w:id="141" w:author="Lee, Adam" w:date="2024-03-13T13:52:00Z"/>
          <w:rFonts w:ascii="var(--jp-code-font-family)" w:eastAsia="Times New Roman" w:hAnsi="var(--jp-code-font-family)" w:cs="Courier New"/>
          <w:color w:val="000000"/>
          <w:kern w:val="0"/>
          <w:sz w:val="20"/>
          <w:szCs w:val="20"/>
          <w:lang w:eastAsia="en-GB"/>
          <w14:ligatures w14:val="none"/>
        </w:rPr>
      </w:pPr>
      <w:del w:id="142" w:author="Lee, Adam" w:date="2024-03-13T13:52:00Z">
        <w:r w:rsidRPr="000378EF" w:rsidDel="002B31C8">
          <w:rPr>
            <w:rFonts w:ascii="var(--jp-code-font-family)" w:eastAsia="Times New Roman" w:hAnsi="var(--jp-code-font-family)" w:cs="Courier New"/>
            <w:b/>
            <w:bCs/>
            <w:color w:val="007427"/>
            <w:kern w:val="0"/>
            <w:sz w:val="20"/>
            <w:szCs w:val="20"/>
            <w:lang w:eastAsia="en-GB"/>
            <w14:ligatures w14:val="none"/>
          </w:rPr>
          <w:delText xml:space="preserve">      1</w:delText>
        </w:r>
        <w:r w:rsidRPr="000378EF" w:rsidDel="002B31C8">
          <w:rPr>
            <w:rFonts w:ascii="var(--jp-code-font-family)" w:eastAsia="Times New Roman" w:hAnsi="var(--jp-code-font-family)" w:cs="Courier New"/>
            <w:color w:val="000000"/>
            <w:kern w:val="0"/>
            <w:sz w:val="20"/>
            <w:szCs w:val="20"/>
            <w:lang w:eastAsia="en-GB"/>
            <w14:ligatures w14:val="none"/>
          </w:rPr>
          <w:delText xml:space="preserve"> </w:delText>
        </w:r>
        <w:r w:rsidRPr="000378EF" w:rsidDel="002B31C8">
          <w:rPr>
            <w:rFonts w:ascii="var(--jp-code-font-family)" w:eastAsia="Times New Roman" w:hAnsi="var(--jp-code-font-family)" w:cs="Courier New"/>
            <w:color w:val="5F8787"/>
            <w:kern w:val="0"/>
            <w:sz w:val="20"/>
            <w:szCs w:val="20"/>
            <w:lang w:eastAsia="en-GB"/>
            <w14:ligatures w14:val="none"/>
          </w:rPr>
          <w:delText>##Plot Performance of all Models##</w:delText>
        </w:r>
      </w:del>
    </w:p>
    <w:p w14:paraId="3EC1DA2E" w14:textId="0C8E09E7" w:rsidR="000378EF" w:rsidRPr="000378EF" w:rsidDel="002B31C8"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del w:id="143" w:author="Lee, Adam" w:date="2024-03-13T13:52:00Z"/>
          <w:rFonts w:ascii="var(--jp-code-font-family)" w:eastAsia="Times New Roman" w:hAnsi="var(--jp-code-font-family)" w:cs="Courier New"/>
          <w:color w:val="000000"/>
          <w:kern w:val="0"/>
          <w:sz w:val="20"/>
          <w:szCs w:val="20"/>
          <w:lang w:eastAsia="en-GB"/>
          <w14:ligatures w14:val="none"/>
        </w:rPr>
      </w:pPr>
      <w:del w:id="144" w:author="Lee, Adam" w:date="2024-03-13T13:52:00Z">
        <w:r w:rsidRPr="000378EF" w:rsidDel="002B31C8">
          <w:rPr>
            <w:rFonts w:ascii="var(--jp-code-font-family)" w:eastAsia="Times New Roman" w:hAnsi="var(--jp-code-font-family)" w:cs="Courier New"/>
            <w:color w:val="00A250"/>
            <w:kern w:val="0"/>
            <w:sz w:val="20"/>
            <w:szCs w:val="20"/>
            <w:lang w:eastAsia="en-GB"/>
            <w14:ligatures w14:val="none"/>
          </w:rPr>
          <w:delText>----&gt; 2</w:delText>
        </w:r>
        <w:r w:rsidRPr="000378EF" w:rsidDel="002B31C8">
          <w:rPr>
            <w:rFonts w:ascii="var(--jp-code-font-family)" w:eastAsia="Times New Roman" w:hAnsi="var(--jp-code-font-family)" w:cs="Courier New"/>
            <w:color w:val="000000"/>
            <w:kern w:val="0"/>
            <w:sz w:val="20"/>
            <w:szCs w:val="20"/>
            <w:lang w:eastAsia="en-GB"/>
            <w14:ligatures w14:val="none"/>
          </w:rPr>
          <w:delText xml:space="preserve"> fig, ax </w:delText>
        </w:r>
        <w:r w:rsidRPr="000378EF" w:rsidDel="002B31C8">
          <w:rPr>
            <w:rFonts w:ascii="var(--jp-code-font-family)" w:eastAsia="Times New Roman" w:hAnsi="var(--jp-code-font-family)" w:cs="Courier New"/>
            <w:color w:val="626262"/>
            <w:kern w:val="0"/>
            <w:sz w:val="20"/>
            <w:szCs w:val="20"/>
            <w:lang w:eastAsia="en-GB"/>
            <w14:ligatures w14:val="none"/>
          </w:rPr>
          <w:delText>=</w:delText>
        </w:r>
        <w:r w:rsidRPr="000378EF" w:rsidDel="002B31C8">
          <w:rPr>
            <w:rFonts w:ascii="var(--jp-code-font-family)" w:eastAsia="Times New Roman" w:hAnsi="var(--jp-code-font-family)" w:cs="Courier New"/>
            <w:color w:val="000000"/>
            <w:kern w:val="0"/>
            <w:sz w:val="20"/>
            <w:szCs w:val="20"/>
            <w:lang w:eastAsia="en-GB"/>
            <w14:ligatures w14:val="none"/>
          </w:rPr>
          <w:delText xml:space="preserve"> plt</w:delText>
        </w:r>
        <w:r w:rsidRPr="000378EF" w:rsidDel="002B31C8">
          <w:rPr>
            <w:rFonts w:ascii="var(--jp-code-font-family)" w:eastAsia="Times New Roman" w:hAnsi="var(--jp-code-font-family)" w:cs="Courier New"/>
            <w:color w:val="626262"/>
            <w:kern w:val="0"/>
            <w:sz w:val="20"/>
            <w:szCs w:val="20"/>
            <w:lang w:eastAsia="en-GB"/>
            <w14:ligatures w14:val="none"/>
          </w:rPr>
          <w:delText>.</w:delText>
        </w:r>
        <w:r w:rsidRPr="000378EF" w:rsidDel="002B31C8">
          <w:rPr>
            <w:rFonts w:ascii="var(--jp-code-font-family)" w:eastAsia="Times New Roman" w:hAnsi="var(--jp-code-font-family)" w:cs="Courier New"/>
            <w:color w:val="000000"/>
            <w:kern w:val="0"/>
            <w:sz w:val="20"/>
            <w:szCs w:val="20"/>
            <w:lang w:eastAsia="en-GB"/>
            <w14:ligatures w14:val="none"/>
          </w:rPr>
          <w:delText>subplots(figsize</w:delText>
        </w:r>
        <w:r w:rsidRPr="000378EF" w:rsidDel="002B31C8">
          <w:rPr>
            <w:rFonts w:ascii="var(--jp-code-font-family)" w:eastAsia="Times New Roman" w:hAnsi="var(--jp-code-font-family)" w:cs="Courier New"/>
            <w:color w:val="626262"/>
            <w:kern w:val="0"/>
            <w:sz w:val="20"/>
            <w:szCs w:val="20"/>
            <w:lang w:eastAsia="en-GB"/>
            <w14:ligatures w14:val="none"/>
          </w:rPr>
          <w:delText>=</w:delText>
        </w:r>
        <w:r w:rsidRPr="000378EF" w:rsidDel="002B31C8">
          <w:rPr>
            <w:rFonts w:ascii="var(--jp-code-font-family)" w:eastAsia="Times New Roman" w:hAnsi="var(--jp-code-font-family)" w:cs="Courier New"/>
            <w:color w:val="000000"/>
            <w:kern w:val="0"/>
            <w:sz w:val="20"/>
            <w:szCs w:val="20"/>
            <w:lang w:eastAsia="en-GB"/>
            <w14:ligatures w14:val="none"/>
          </w:rPr>
          <w:delText>(</w:delText>
        </w:r>
        <w:r w:rsidRPr="000378EF" w:rsidDel="002B31C8">
          <w:rPr>
            <w:rFonts w:ascii="var(--jp-code-font-family)" w:eastAsia="Times New Roman" w:hAnsi="var(--jp-code-font-family)" w:cs="Courier New"/>
            <w:color w:val="626262"/>
            <w:kern w:val="0"/>
            <w:sz w:val="20"/>
            <w:szCs w:val="20"/>
            <w:lang w:eastAsia="en-GB"/>
            <w14:ligatures w14:val="none"/>
          </w:rPr>
          <w:delText>8</w:delText>
        </w:r>
        <w:r w:rsidRPr="000378EF" w:rsidDel="002B31C8">
          <w:rPr>
            <w:rFonts w:ascii="var(--jp-code-font-family)" w:eastAsia="Times New Roman" w:hAnsi="var(--jp-code-font-family)" w:cs="Courier New"/>
            <w:color w:val="000000"/>
            <w:kern w:val="0"/>
            <w:sz w:val="20"/>
            <w:szCs w:val="20"/>
            <w:lang w:eastAsia="en-GB"/>
            <w14:ligatures w14:val="none"/>
          </w:rPr>
          <w:delText xml:space="preserve">, </w:delText>
        </w:r>
        <w:r w:rsidRPr="000378EF" w:rsidDel="002B31C8">
          <w:rPr>
            <w:rFonts w:ascii="var(--jp-code-font-family)" w:eastAsia="Times New Roman" w:hAnsi="var(--jp-code-font-family)" w:cs="Courier New"/>
            <w:color w:val="626262"/>
            <w:kern w:val="0"/>
            <w:sz w:val="20"/>
            <w:szCs w:val="20"/>
            <w:lang w:eastAsia="en-GB"/>
            <w14:ligatures w14:val="none"/>
          </w:rPr>
          <w:delText>4</w:delText>
        </w:r>
        <w:r w:rsidRPr="000378EF" w:rsidDel="002B31C8">
          <w:rPr>
            <w:rFonts w:ascii="var(--jp-code-font-family)" w:eastAsia="Times New Roman" w:hAnsi="var(--jp-code-font-family)" w:cs="Courier New"/>
            <w:color w:val="000000"/>
            <w:kern w:val="0"/>
            <w:sz w:val="20"/>
            <w:szCs w:val="20"/>
            <w:lang w:eastAsia="en-GB"/>
            <w14:ligatures w14:val="none"/>
          </w:rPr>
          <w:delText>))</w:delText>
        </w:r>
      </w:del>
    </w:p>
    <w:p w14:paraId="2DDBFA97" w14:textId="0FD14D4D" w:rsidR="000378EF" w:rsidRPr="000378EF" w:rsidDel="002B31C8"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del w:id="145" w:author="Lee, Adam" w:date="2024-03-13T13:52:00Z"/>
          <w:rFonts w:ascii="var(--jp-code-font-family)" w:eastAsia="Times New Roman" w:hAnsi="var(--jp-code-font-family)" w:cs="Courier New"/>
          <w:color w:val="000000"/>
          <w:kern w:val="0"/>
          <w:sz w:val="20"/>
          <w:szCs w:val="20"/>
          <w:lang w:eastAsia="en-GB"/>
          <w14:ligatures w14:val="none"/>
        </w:rPr>
      </w:pPr>
      <w:del w:id="146" w:author="Lee, Adam" w:date="2024-03-13T13:52:00Z">
        <w:r w:rsidRPr="000378EF" w:rsidDel="002B31C8">
          <w:rPr>
            <w:rFonts w:ascii="var(--jp-code-font-family)" w:eastAsia="Times New Roman" w:hAnsi="var(--jp-code-font-family)" w:cs="Courier New"/>
            <w:b/>
            <w:bCs/>
            <w:color w:val="007427"/>
            <w:kern w:val="0"/>
            <w:sz w:val="20"/>
            <w:szCs w:val="20"/>
            <w:lang w:eastAsia="en-GB"/>
            <w14:ligatures w14:val="none"/>
          </w:rPr>
          <w:delText xml:space="preserve">      3</w:delText>
        </w:r>
        <w:r w:rsidRPr="000378EF" w:rsidDel="002B31C8">
          <w:rPr>
            <w:rFonts w:ascii="var(--jp-code-font-family)" w:eastAsia="Times New Roman" w:hAnsi="var(--jp-code-font-family)" w:cs="Courier New"/>
            <w:color w:val="000000"/>
            <w:kern w:val="0"/>
            <w:sz w:val="20"/>
            <w:szCs w:val="20"/>
            <w:lang w:eastAsia="en-GB"/>
            <w14:ligatures w14:val="none"/>
          </w:rPr>
          <w:delText xml:space="preserve"> plt</w:delText>
        </w:r>
        <w:r w:rsidRPr="000378EF" w:rsidDel="002B31C8">
          <w:rPr>
            <w:rFonts w:ascii="var(--jp-code-font-family)" w:eastAsia="Times New Roman" w:hAnsi="var(--jp-code-font-family)" w:cs="Courier New"/>
            <w:color w:val="626262"/>
            <w:kern w:val="0"/>
            <w:sz w:val="20"/>
            <w:szCs w:val="20"/>
            <w:lang w:eastAsia="en-GB"/>
            <w14:ligatures w14:val="none"/>
          </w:rPr>
          <w:delText>.</w:delText>
        </w:r>
        <w:r w:rsidRPr="000378EF" w:rsidDel="002B31C8">
          <w:rPr>
            <w:rFonts w:ascii="var(--jp-code-font-family)" w:eastAsia="Times New Roman" w:hAnsi="var(--jp-code-font-family)" w:cs="Courier New"/>
            <w:color w:val="000000"/>
            <w:kern w:val="0"/>
            <w:sz w:val="20"/>
            <w:szCs w:val="20"/>
            <w:lang w:eastAsia="en-GB"/>
            <w14:ligatures w14:val="none"/>
          </w:rPr>
          <w:delText>suptitle(</w:delText>
        </w:r>
        <w:r w:rsidRPr="000378EF" w:rsidDel="002B31C8">
          <w:rPr>
            <w:rFonts w:ascii="var(--jp-code-font-family)" w:eastAsia="Times New Roman" w:hAnsi="var(--jp-code-font-family)" w:cs="Courier New"/>
            <w:color w:val="AF0000"/>
            <w:kern w:val="0"/>
            <w:sz w:val="20"/>
            <w:szCs w:val="20"/>
            <w:lang w:eastAsia="en-GB"/>
            <w14:ligatures w14:val="none"/>
          </w:rPr>
          <w:delText>'Classifier Performance'</w:delText>
        </w:r>
        <w:r w:rsidRPr="000378EF" w:rsidDel="002B31C8">
          <w:rPr>
            <w:rFonts w:ascii="var(--jp-code-font-family)" w:eastAsia="Times New Roman" w:hAnsi="var(--jp-code-font-family)" w:cs="Courier New"/>
            <w:color w:val="000000"/>
            <w:kern w:val="0"/>
            <w:sz w:val="20"/>
            <w:szCs w:val="20"/>
            <w:lang w:eastAsia="en-GB"/>
            <w14:ligatures w14:val="none"/>
          </w:rPr>
          <w:delText>, fontsize</w:delText>
        </w:r>
        <w:r w:rsidRPr="000378EF" w:rsidDel="002B31C8">
          <w:rPr>
            <w:rFonts w:ascii="var(--jp-code-font-family)" w:eastAsia="Times New Roman" w:hAnsi="var(--jp-code-font-family)" w:cs="Courier New"/>
            <w:color w:val="626262"/>
            <w:kern w:val="0"/>
            <w:sz w:val="20"/>
            <w:szCs w:val="20"/>
            <w:lang w:eastAsia="en-GB"/>
            <w14:ligatures w14:val="none"/>
          </w:rPr>
          <w:delText>=16</w:delText>
        </w:r>
        <w:r w:rsidRPr="000378EF" w:rsidDel="002B31C8">
          <w:rPr>
            <w:rFonts w:ascii="var(--jp-code-font-family)" w:eastAsia="Times New Roman" w:hAnsi="var(--jp-code-font-family)" w:cs="Courier New"/>
            <w:color w:val="000000"/>
            <w:kern w:val="0"/>
            <w:sz w:val="20"/>
            <w:szCs w:val="20"/>
            <w:lang w:eastAsia="en-GB"/>
            <w14:ligatures w14:val="none"/>
          </w:rPr>
          <w:delText>)</w:delText>
        </w:r>
      </w:del>
    </w:p>
    <w:p w14:paraId="6B295190" w14:textId="2EA1B59D" w:rsidR="000378EF" w:rsidRPr="000378EF" w:rsidDel="002B31C8"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del w:id="147" w:author="Lee, Adam" w:date="2024-03-13T13:52:00Z"/>
          <w:rFonts w:ascii="var(--jp-code-font-family)" w:eastAsia="Times New Roman" w:hAnsi="var(--jp-code-font-family)" w:cs="Courier New"/>
          <w:color w:val="000000"/>
          <w:kern w:val="0"/>
          <w:sz w:val="20"/>
          <w:szCs w:val="20"/>
          <w:lang w:eastAsia="en-GB"/>
          <w14:ligatures w14:val="none"/>
        </w:rPr>
      </w:pPr>
      <w:del w:id="148" w:author="Lee, Adam" w:date="2024-03-13T13:52:00Z">
        <w:r w:rsidRPr="000378EF" w:rsidDel="002B31C8">
          <w:rPr>
            <w:rFonts w:ascii="var(--jp-code-font-family)" w:eastAsia="Times New Roman" w:hAnsi="var(--jp-code-font-family)" w:cs="Courier New"/>
            <w:b/>
            <w:bCs/>
            <w:color w:val="007427"/>
            <w:kern w:val="0"/>
            <w:sz w:val="20"/>
            <w:szCs w:val="20"/>
            <w:lang w:eastAsia="en-GB"/>
            <w14:ligatures w14:val="none"/>
          </w:rPr>
          <w:delText xml:space="preserve">      5</w:delText>
        </w:r>
        <w:r w:rsidRPr="000378EF" w:rsidDel="002B31C8">
          <w:rPr>
            <w:rFonts w:ascii="var(--jp-code-font-family)" w:eastAsia="Times New Roman" w:hAnsi="var(--jp-code-font-family)" w:cs="Courier New"/>
            <w:color w:val="000000"/>
            <w:kern w:val="0"/>
            <w:sz w:val="20"/>
            <w:szCs w:val="20"/>
            <w:lang w:eastAsia="en-GB"/>
            <w14:ligatures w14:val="none"/>
          </w:rPr>
          <w:delText xml:space="preserve"> bins </w:delText>
        </w:r>
        <w:r w:rsidRPr="000378EF" w:rsidDel="002B31C8">
          <w:rPr>
            <w:rFonts w:ascii="var(--jp-code-font-family)" w:eastAsia="Times New Roman" w:hAnsi="var(--jp-code-font-family)" w:cs="Courier New"/>
            <w:color w:val="626262"/>
            <w:kern w:val="0"/>
            <w:sz w:val="20"/>
            <w:szCs w:val="20"/>
            <w:lang w:eastAsia="en-GB"/>
            <w14:ligatures w14:val="none"/>
          </w:rPr>
          <w:delText>=</w:delText>
        </w:r>
        <w:r w:rsidRPr="000378EF" w:rsidDel="002B31C8">
          <w:rPr>
            <w:rFonts w:ascii="var(--jp-code-font-family)" w:eastAsia="Times New Roman" w:hAnsi="var(--jp-code-font-family)" w:cs="Courier New"/>
            <w:color w:val="000000"/>
            <w:kern w:val="0"/>
            <w:sz w:val="20"/>
            <w:szCs w:val="20"/>
            <w:lang w:eastAsia="en-GB"/>
            <w14:ligatures w14:val="none"/>
          </w:rPr>
          <w:delText xml:space="preserve"> arange(</w:delText>
        </w:r>
        <w:r w:rsidRPr="000378EF" w:rsidDel="002B31C8">
          <w:rPr>
            <w:rFonts w:ascii="var(--jp-code-font-family)" w:eastAsia="Times New Roman" w:hAnsi="var(--jp-code-font-family)" w:cs="Courier New"/>
            <w:color w:val="008700"/>
            <w:kern w:val="0"/>
            <w:sz w:val="20"/>
            <w:szCs w:val="20"/>
            <w:lang w:eastAsia="en-GB"/>
            <w14:ligatures w14:val="none"/>
          </w:rPr>
          <w:delText>len</w:delText>
        </w:r>
        <w:r w:rsidRPr="000378EF" w:rsidDel="002B31C8">
          <w:rPr>
            <w:rFonts w:ascii="var(--jp-code-font-family)" w:eastAsia="Times New Roman" w:hAnsi="var(--jp-code-font-family)" w:cs="Courier New"/>
            <w:color w:val="000000"/>
            <w:kern w:val="0"/>
            <w:sz w:val="20"/>
            <w:szCs w:val="20"/>
            <w:lang w:eastAsia="en-GB"/>
            <w14:ligatures w14:val="none"/>
          </w:rPr>
          <w:delText>(classifiers))</w:delText>
        </w:r>
      </w:del>
    </w:p>
    <w:p w14:paraId="2B2AF1EE" w14:textId="0CC12480" w:rsidR="000378EF" w:rsidRPr="000378EF" w:rsidDel="002B31C8"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del w:id="149" w:author="Lee, Adam" w:date="2024-03-13T13:52:00Z"/>
          <w:rFonts w:ascii="var(--jp-code-font-family)" w:eastAsia="Times New Roman" w:hAnsi="var(--jp-code-font-family)" w:cs="Courier New"/>
          <w:color w:val="000000"/>
          <w:kern w:val="0"/>
          <w:sz w:val="20"/>
          <w:szCs w:val="20"/>
          <w:lang w:eastAsia="en-GB"/>
          <w14:ligatures w14:val="none"/>
        </w:rPr>
      </w:pPr>
    </w:p>
    <w:p w14:paraId="5B020F6E" w14:textId="5778DC12" w:rsidR="002B31C8"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del w:id="150" w:author="Lee, Adam" w:date="2024-03-13T13:52:00Z">
        <w:r w:rsidRPr="000378EF" w:rsidDel="002B31C8">
          <w:rPr>
            <w:rFonts w:ascii="var(--jp-code-font-family)" w:eastAsia="Times New Roman" w:hAnsi="var(--jp-code-font-family)" w:cs="Courier New"/>
            <w:color w:val="E75C58"/>
            <w:kern w:val="0"/>
            <w:sz w:val="20"/>
            <w:szCs w:val="20"/>
            <w:lang w:eastAsia="en-GB"/>
            <w14:ligatures w14:val="none"/>
          </w:rPr>
          <w:delText>NameError</w:delText>
        </w:r>
        <w:r w:rsidRPr="000378EF" w:rsidDel="002B31C8">
          <w:rPr>
            <w:rFonts w:ascii="var(--jp-code-font-family)" w:eastAsia="Times New Roman" w:hAnsi="var(--jp-code-font-family)" w:cs="Courier New"/>
            <w:color w:val="000000"/>
            <w:kern w:val="0"/>
            <w:sz w:val="20"/>
            <w:szCs w:val="20"/>
            <w:lang w:eastAsia="en-GB"/>
            <w14:ligatures w14:val="none"/>
          </w:rPr>
          <w:delText>: name 'plt' is not defined</w:delText>
        </w:r>
      </w:del>
    </w:p>
    <w:p w14:paraId="17000821" w14:textId="042E7E85" w:rsidR="000378EF" w:rsidRPr="000378EF" w:rsidRDefault="000378EF" w:rsidP="000378EF">
      <w:pPr>
        <w:spacing w:after="12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As we can see, the majority of these classifiers h</w:t>
      </w:r>
      <w:ins w:id="151" w:author="Lee, Adam" w:date="2024-03-13T13:53:00Z">
        <w:r w:rsidR="007F5493">
          <w:rPr>
            <w:rFonts w:ascii="var(--jp-content-font-family)" w:eastAsia="Times New Roman" w:hAnsi="var(--jp-content-font-family)" w:cs="Segoe UI"/>
            <w:color w:val="000000"/>
            <w:kern w:val="0"/>
            <w:sz w:val="21"/>
            <w:szCs w:val="21"/>
            <w:lang w:eastAsia="en-GB"/>
            <w14:ligatures w14:val="none"/>
          </w:rPr>
          <w:t xml:space="preserve">ave successfully learned </w:t>
        </w:r>
      </w:ins>
      <w:del w:id="152" w:author="Lee, Adam" w:date="2024-03-13T13:53:00Z">
        <w:r w:rsidRPr="000378EF" w:rsidDel="007F5493">
          <w:rPr>
            <w:rFonts w:ascii="var(--jp-content-font-family)" w:eastAsia="Times New Roman" w:hAnsi="var(--jp-content-font-family)" w:cs="Segoe UI"/>
            <w:color w:val="000000"/>
            <w:kern w:val="0"/>
            <w:sz w:val="21"/>
            <w:szCs w:val="21"/>
            <w:lang w:eastAsia="en-GB"/>
            <w14:ligatures w14:val="none"/>
          </w:rPr>
          <w:delText xml:space="preserve">ave been successfully learning </w:delText>
        </w:r>
      </w:del>
      <w:r w:rsidRPr="000378EF">
        <w:rPr>
          <w:rFonts w:ascii="var(--jp-content-font-family)" w:eastAsia="Times New Roman" w:hAnsi="var(--jp-content-font-family)" w:cs="Segoe UI"/>
          <w:color w:val="000000"/>
          <w:kern w:val="0"/>
          <w:sz w:val="21"/>
          <w:szCs w:val="21"/>
          <w:lang w:eastAsia="en-GB"/>
          <w14:ligatures w14:val="none"/>
        </w:rPr>
        <w:t>to classify the two groups of protein structure, with nearly perfect performance in the SVC model, the neural network MLPC</w:t>
      </w:r>
      <w:del w:id="153" w:author="Lee, Adam" w:date="2024-03-13T13:53:00Z">
        <w:r w:rsidRPr="000378EF" w:rsidDel="007F5493">
          <w:rPr>
            <w:rFonts w:ascii="var(--jp-content-font-family)" w:eastAsia="Times New Roman" w:hAnsi="var(--jp-content-font-family)" w:cs="Segoe UI"/>
            <w:color w:val="000000"/>
            <w:kern w:val="0"/>
            <w:sz w:val="21"/>
            <w:szCs w:val="21"/>
            <w:lang w:eastAsia="en-GB"/>
            <w14:ligatures w14:val="none"/>
          </w:rPr>
          <w:delText>,</w:delText>
        </w:r>
      </w:del>
      <w:r w:rsidRPr="000378EF">
        <w:rPr>
          <w:rFonts w:ascii="var(--jp-content-font-family)" w:eastAsia="Times New Roman" w:hAnsi="var(--jp-content-font-family)" w:cs="Segoe UI"/>
          <w:color w:val="000000"/>
          <w:kern w:val="0"/>
          <w:sz w:val="21"/>
          <w:szCs w:val="21"/>
          <w:lang w:eastAsia="en-GB"/>
          <w14:ligatures w14:val="none"/>
        </w:rPr>
        <w:t xml:space="preserve"> and </w:t>
      </w:r>
      <w:proofErr w:type="spellStart"/>
      <w:r w:rsidRPr="000378EF">
        <w:rPr>
          <w:rFonts w:ascii="var(--jp-content-font-family)" w:eastAsia="Times New Roman" w:hAnsi="var(--jp-content-font-family)" w:cs="Segoe UI"/>
          <w:color w:val="000000"/>
          <w:kern w:val="0"/>
          <w:sz w:val="21"/>
          <w:szCs w:val="21"/>
          <w:lang w:eastAsia="en-GB"/>
          <w14:ligatures w14:val="none"/>
        </w:rPr>
        <w:t>ADABoost</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w:t>
      </w:r>
      <w:del w:id="154" w:author="Lee, Adam" w:date="2024-03-13T13:54:00Z">
        <w:r w:rsidRPr="000378EF" w:rsidDel="007F5493">
          <w:rPr>
            <w:rFonts w:ascii="var(--jp-content-font-family)" w:eastAsia="Times New Roman" w:hAnsi="var(--jp-content-font-family)" w:cs="Segoe UI"/>
            <w:color w:val="000000"/>
            <w:kern w:val="0"/>
            <w:sz w:val="21"/>
            <w:szCs w:val="21"/>
            <w:lang w:eastAsia="en-GB"/>
            <w14:ligatures w14:val="none"/>
          </w:rPr>
          <w:delText>We conclude that</w:delText>
        </w:r>
      </w:del>
      <w:ins w:id="155" w:author="Lee, Adam" w:date="2024-03-13T13:54:00Z">
        <w:r w:rsidR="007F5493">
          <w:rPr>
            <w:rFonts w:ascii="var(--jp-content-font-family)" w:eastAsia="Times New Roman" w:hAnsi="var(--jp-content-font-family)" w:cs="Segoe UI"/>
            <w:color w:val="000000"/>
            <w:kern w:val="0"/>
            <w:sz w:val="21"/>
            <w:szCs w:val="21"/>
            <w:lang w:eastAsia="en-GB"/>
            <w14:ligatures w14:val="none"/>
          </w:rPr>
          <w:t>It is evident that</w:t>
        </w:r>
      </w:ins>
      <w:r w:rsidRPr="000378EF">
        <w:rPr>
          <w:rFonts w:ascii="var(--jp-content-font-family)" w:eastAsia="Times New Roman" w:hAnsi="var(--jp-content-font-family)" w:cs="Segoe UI"/>
          <w:color w:val="000000"/>
          <w:kern w:val="0"/>
          <w:sz w:val="21"/>
          <w:szCs w:val="21"/>
          <w:lang w:eastAsia="en-GB"/>
          <w14:ligatures w14:val="none"/>
        </w:rPr>
        <w:t xml:space="preserve"> there are highly correlated features in the training data which the models have exploited. However, the </w:t>
      </w:r>
      <w:proofErr w:type="spellStart"/>
      <w:r w:rsidRPr="000378EF">
        <w:rPr>
          <w:rFonts w:ascii="var(--jp-content-font-family)" w:eastAsia="Times New Roman" w:hAnsi="var(--jp-content-font-family)" w:cs="Segoe UI"/>
          <w:color w:val="000000"/>
          <w:kern w:val="0"/>
          <w:sz w:val="21"/>
          <w:szCs w:val="21"/>
          <w:lang w:eastAsia="en-GB"/>
          <w14:ligatures w14:val="none"/>
        </w:rPr>
        <w:t>Kidera</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factor is not the only method of encoding sequences for machine learning algorithms. In fact, for more </w:t>
      </w:r>
      <w:del w:id="156" w:author="Lee, Adam" w:date="2024-03-13T13:56:00Z">
        <w:r w:rsidRPr="000378EF" w:rsidDel="007F5493">
          <w:rPr>
            <w:rFonts w:ascii="var(--jp-content-font-family)" w:eastAsia="Times New Roman" w:hAnsi="var(--jp-content-font-family)" w:cs="Segoe UI"/>
            <w:color w:val="000000"/>
            <w:kern w:val="0"/>
            <w:sz w:val="21"/>
            <w:szCs w:val="21"/>
            <w:lang w:eastAsia="en-GB"/>
            <w14:ligatures w14:val="none"/>
          </w:rPr>
          <w:delText xml:space="preserve">complicated </w:delText>
        </w:r>
      </w:del>
      <w:ins w:id="157" w:author="Lee, Adam" w:date="2024-03-13T13:56:00Z">
        <w:r w:rsidR="007F5493">
          <w:rPr>
            <w:rFonts w:ascii="var(--jp-content-font-family)" w:eastAsia="Times New Roman" w:hAnsi="var(--jp-content-font-family)" w:cs="Segoe UI"/>
            <w:color w:val="000000"/>
            <w:kern w:val="0"/>
            <w:sz w:val="21"/>
            <w:szCs w:val="21"/>
            <w:lang w:eastAsia="en-GB"/>
            <w14:ligatures w14:val="none"/>
          </w:rPr>
          <w:t>complex</w:t>
        </w:r>
        <w:r w:rsidR="007F5493" w:rsidRPr="000378EF">
          <w:rPr>
            <w:rFonts w:ascii="var(--jp-content-font-family)" w:eastAsia="Times New Roman" w:hAnsi="var(--jp-content-font-family)" w:cs="Segoe UI"/>
            <w:color w:val="000000"/>
            <w:kern w:val="0"/>
            <w:sz w:val="21"/>
            <w:szCs w:val="21"/>
            <w:lang w:eastAsia="en-GB"/>
            <w14:ligatures w14:val="none"/>
          </w:rPr>
          <w:t xml:space="preserve"> </w:t>
        </w:r>
      </w:ins>
      <w:r w:rsidRPr="000378EF">
        <w:rPr>
          <w:rFonts w:ascii="var(--jp-content-font-family)" w:eastAsia="Times New Roman" w:hAnsi="var(--jp-content-font-family)" w:cs="Segoe UI"/>
          <w:color w:val="000000"/>
          <w:kern w:val="0"/>
          <w:sz w:val="21"/>
          <w:szCs w:val="21"/>
          <w:lang w:eastAsia="en-GB"/>
          <w14:ligatures w14:val="none"/>
        </w:rPr>
        <w:t>problems, deeper methods of encoding may be required.</w:t>
      </w:r>
    </w:p>
    <w:p w14:paraId="7744A2E4" w14:textId="77777777" w:rsidR="000378EF" w:rsidRPr="000378EF" w:rsidRDefault="000378EF" w:rsidP="000378EF">
      <w:pPr>
        <w:spacing w:before="100" w:beforeAutospacing="1" w:after="100" w:afterAutospacing="1"/>
        <w:outlineLvl w:val="2"/>
        <w:rPr>
          <w:rFonts w:ascii="var(--jp-content-font-family)" w:eastAsia="Times New Roman" w:hAnsi="var(--jp-content-font-family)" w:cs="Segoe UI"/>
          <w:b/>
          <w:bCs/>
          <w:color w:val="000000"/>
          <w:kern w:val="0"/>
          <w:sz w:val="27"/>
          <w:szCs w:val="27"/>
          <w:lang w:eastAsia="en-GB"/>
          <w14:ligatures w14:val="none"/>
        </w:rPr>
      </w:pPr>
      <w:r w:rsidRPr="000378EF">
        <w:rPr>
          <w:rFonts w:ascii="var(--jp-content-font-family)" w:eastAsia="Times New Roman" w:hAnsi="var(--jp-content-font-family)" w:cs="Segoe UI"/>
          <w:b/>
          <w:bCs/>
          <w:color w:val="000000"/>
          <w:kern w:val="0"/>
          <w:sz w:val="27"/>
          <w:szCs w:val="27"/>
          <w:lang w:eastAsia="en-GB"/>
          <w14:ligatures w14:val="none"/>
        </w:rPr>
        <w:t>Using Amino Acid Compositions to Encode Protein Sequences</w:t>
      </w:r>
    </w:p>
    <w:p w14:paraId="1F29FAEB" w14:textId="0B2B2340" w:rsidR="000378EF" w:rsidRPr="000378EF" w:rsidRDefault="000378EF" w:rsidP="000378EF">
      <w:pPr>
        <w:spacing w:after="12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Amino acid compositions are a sequence</w:t>
      </w:r>
      <w:ins w:id="158" w:author="Lee, Adam" w:date="2024-03-13T13:56:00Z">
        <w:r w:rsidR="007F5493">
          <w:rPr>
            <w:rFonts w:ascii="var(--jp-content-font-family)" w:eastAsia="Times New Roman" w:hAnsi="var(--jp-content-font-family)" w:cs="Segoe UI"/>
            <w:color w:val="000000"/>
            <w:kern w:val="0"/>
            <w:sz w:val="21"/>
            <w:szCs w:val="21"/>
            <w:lang w:eastAsia="en-GB"/>
            <w14:ligatures w14:val="none"/>
          </w:rPr>
          <w:t>-</w:t>
        </w:r>
      </w:ins>
      <w:del w:id="159" w:author="Lee, Adam" w:date="2024-03-13T13:56:00Z">
        <w:r w:rsidRPr="000378EF" w:rsidDel="007F5493">
          <w:rPr>
            <w:rFonts w:ascii="var(--jp-content-font-family)" w:eastAsia="Times New Roman" w:hAnsi="var(--jp-content-font-family)" w:cs="Segoe UI"/>
            <w:color w:val="000000"/>
            <w:kern w:val="0"/>
            <w:sz w:val="21"/>
            <w:szCs w:val="21"/>
            <w:lang w:eastAsia="en-GB"/>
            <w14:ligatures w14:val="none"/>
          </w:rPr>
          <w:delText xml:space="preserve"> </w:delText>
        </w:r>
      </w:del>
      <w:r w:rsidRPr="000378EF">
        <w:rPr>
          <w:rFonts w:ascii="var(--jp-content-font-family)" w:eastAsia="Times New Roman" w:hAnsi="var(--jp-content-font-family)" w:cs="Segoe UI"/>
          <w:color w:val="000000"/>
          <w:kern w:val="0"/>
          <w:sz w:val="21"/>
          <w:szCs w:val="21"/>
          <w:lang w:eastAsia="en-GB"/>
          <w14:ligatures w14:val="none"/>
        </w:rPr>
        <w:t xml:space="preserve">based statistic as compared to the quantitative </w:t>
      </w:r>
      <w:proofErr w:type="spellStart"/>
      <w:r w:rsidRPr="000378EF">
        <w:rPr>
          <w:rFonts w:ascii="var(--jp-content-font-family)" w:eastAsia="Times New Roman" w:hAnsi="var(--jp-content-font-family)" w:cs="Segoe UI"/>
          <w:color w:val="000000"/>
          <w:kern w:val="0"/>
          <w:sz w:val="21"/>
          <w:szCs w:val="21"/>
          <w:lang w:eastAsia="en-GB"/>
          <w14:ligatures w14:val="none"/>
        </w:rPr>
        <w:t>physico</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-chemical properties evaluated in the </w:t>
      </w:r>
      <w:proofErr w:type="spellStart"/>
      <w:r w:rsidRPr="000378EF">
        <w:rPr>
          <w:rFonts w:ascii="var(--jp-content-font-family)" w:eastAsia="Times New Roman" w:hAnsi="var(--jp-content-font-family)" w:cs="Segoe UI"/>
          <w:color w:val="000000"/>
          <w:kern w:val="0"/>
          <w:sz w:val="21"/>
          <w:szCs w:val="21"/>
          <w:lang w:eastAsia="en-GB"/>
          <w14:ligatures w14:val="none"/>
        </w:rPr>
        <w:t>Kidera</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factors. The </w:t>
      </w:r>
      <w:del w:id="160" w:author="Lee, Adam" w:date="2024-03-13T13:57:00Z">
        <w:r w:rsidRPr="000378EF" w:rsidDel="007F5493">
          <w:rPr>
            <w:rFonts w:ascii="var(--jp-content-font-family)" w:eastAsia="Times New Roman" w:hAnsi="var(--jp-content-font-family)" w:cs="Segoe UI"/>
            <w:color w:val="000000"/>
            <w:kern w:val="0"/>
            <w:sz w:val="21"/>
            <w:szCs w:val="21"/>
            <w:lang w:eastAsia="en-GB"/>
            <w14:ligatures w14:val="none"/>
          </w:rPr>
          <w:delText xml:space="preserve">latter </w:delText>
        </w:r>
      </w:del>
      <w:ins w:id="161" w:author="Lee, Adam" w:date="2024-03-13T13:57:00Z">
        <w:r w:rsidR="007F5493">
          <w:rPr>
            <w:rFonts w:ascii="var(--jp-content-font-family)" w:eastAsia="Times New Roman" w:hAnsi="var(--jp-content-font-family)" w:cs="Segoe UI"/>
            <w:color w:val="000000"/>
            <w:kern w:val="0"/>
            <w:sz w:val="21"/>
            <w:szCs w:val="21"/>
            <w:lang w:eastAsia="en-GB"/>
            <w14:ligatures w14:val="none"/>
          </w:rPr>
          <w:t>former</w:t>
        </w:r>
        <w:r w:rsidR="007F5493" w:rsidRPr="000378EF">
          <w:rPr>
            <w:rFonts w:ascii="var(--jp-content-font-family)" w:eastAsia="Times New Roman" w:hAnsi="var(--jp-content-font-family)" w:cs="Segoe UI"/>
            <w:color w:val="000000"/>
            <w:kern w:val="0"/>
            <w:sz w:val="21"/>
            <w:szCs w:val="21"/>
            <w:lang w:eastAsia="en-GB"/>
            <w14:ligatures w14:val="none"/>
          </w:rPr>
          <w:t xml:space="preserve"> </w:t>
        </w:r>
      </w:ins>
      <w:r w:rsidRPr="000378EF">
        <w:rPr>
          <w:rFonts w:ascii="var(--jp-content-font-family)" w:eastAsia="Times New Roman" w:hAnsi="var(--jp-content-font-family)" w:cs="Segoe UI"/>
          <w:color w:val="000000"/>
          <w:kern w:val="0"/>
          <w:sz w:val="21"/>
          <w:szCs w:val="21"/>
          <w:lang w:eastAsia="en-GB"/>
          <w14:ligatures w14:val="none"/>
        </w:rPr>
        <w:t>generate</w:t>
      </w:r>
      <w:ins w:id="162" w:author="Lee, Adam" w:date="2024-03-13T13:57:00Z">
        <w:r w:rsidR="007F5493">
          <w:rPr>
            <w:rFonts w:ascii="var(--jp-content-font-family)" w:eastAsia="Times New Roman" w:hAnsi="var(--jp-content-font-family)" w:cs="Segoe UI"/>
            <w:color w:val="000000"/>
            <w:kern w:val="0"/>
            <w:sz w:val="21"/>
            <w:szCs w:val="21"/>
            <w:lang w:eastAsia="en-GB"/>
            <w14:ligatures w14:val="none"/>
          </w:rPr>
          <w:t>s</w:t>
        </w:r>
      </w:ins>
      <w:r w:rsidRPr="000378EF">
        <w:rPr>
          <w:rFonts w:ascii="var(--jp-content-font-family)" w:eastAsia="Times New Roman" w:hAnsi="var(--jp-content-font-family)" w:cs="Segoe UI"/>
          <w:color w:val="000000"/>
          <w:kern w:val="0"/>
          <w:sz w:val="21"/>
          <w:szCs w:val="21"/>
          <w:lang w:eastAsia="en-GB"/>
          <w14:ligatures w14:val="none"/>
        </w:rPr>
        <w:t xml:space="preserve"> much denser</w:t>
      </w:r>
      <w:ins w:id="163" w:author="Lee, Adam" w:date="2024-03-13T13:57:00Z">
        <w:r w:rsidR="007F5493">
          <w:rPr>
            <w:rFonts w:ascii="var(--jp-content-font-family)" w:eastAsia="Times New Roman" w:hAnsi="var(--jp-content-font-family)" w:cs="Segoe UI"/>
            <w:color w:val="000000"/>
            <w:kern w:val="0"/>
            <w:sz w:val="21"/>
            <w:szCs w:val="21"/>
            <w:lang w:eastAsia="en-GB"/>
            <w14:ligatures w14:val="none"/>
          </w:rPr>
          <w:t xml:space="preserve">, more </w:t>
        </w:r>
      </w:ins>
      <w:del w:id="164" w:author="Lee, Adam" w:date="2024-03-13T13:57:00Z">
        <w:r w:rsidRPr="000378EF" w:rsidDel="007F5493">
          <w:rPr>
            <w:rFonts w:ascii="var(--jp-content-font-family)" w:eastAsia="Times New Roman" w:hAnsi="var(--jp-content-font-family)" w:cs="Segoe UI"/>
            <w:color w:val="000000"/>
            <w:kern w:val="0"/>
            <w:sz w:val="21"/>
            <w:szCs w:val="21"/>
            <w:lang w:eastAsia="en-GB"/>
            <w14:ligatures w14:val="none"/>
          </w:rPr>
          <w:delText xml:space="preserve"> and </w:delText>
        </w:r>
      </w:del>
      <w:r w:rsidRPr="000378EF">
        <w:rPr>
          <w:rFonts w:ascii="var(--jp-content-font-family)" w:eastAsia="Times New Roman" w:hAnsi="var(--jp-content-font-family)" w:cs="Segoe UI"/>
          <w:color w:val="000000"/>
          <w:kern w:val="0"/>
          <w:sz w:val="21"/>
          <w:szCs w:val="21"/>
          <w:lang w:eastAsia="en-GB"/>
          <w14:ligatures w14:val="none"/>
        </w:rPr>
        <w:t>complex encodings</w:t>
      </w:r>
      <w:ins w:id="165" w:author="Lee, Adam" w:date="2024-03-13T13:57:00Z">
        <w:r w:rsidR="007F5493">
          <w:rPr>
            <w:rFonts w:ascii="var(--jp-content-font-family)" w:eastAsia="Times New Roman" w:hAnsi="var(--jp-content-font-family)" w:cs="Segoe UI"/>
            <w:color w:val="000000"/>
            <w:kern w:val="0"/>
            <w:sz w:val="21"/>
            <w:szCs w:val="21"/>
            <w:lang w:eastAsia="en-GB"/>
            <w14:ligatures w14:val="none"/>
          </w:rPr>
          <w:t>,</w:t>
        </w:r>
      </w:ins>
      <w:r w:rsidRPr="000378EF">
        <w:rPr>
          <w:rFonts w:ascii="var(--jp-content-font-family)" w:eastAsia="Times New Roman" w:hAnsi="var(--jp-content-font-family)" w:cs="Segoe UI"/>
          <w:color w:val="000000"/>
          <w:kern w:val="0"/>
          <w:sz w:val="21"/>
          <w:szCs w:val="21"/>
          <w:lang w:eastAsia="en-GB"/>
          <w14:ligatures w14:val="none"/>
        </w:rPr>
        <w:t xml:space="preserve"> which we will compare with the </w:t>
      </w:r>
      <w:proofErr w:type="spellStart"/>
      <w:r w:rsidRPr="000378EF">
        <w:rPr>
          <w:rFonts w:ascii="var(--jp-content-font-family)" w:eastAsia="Times New Roman" w:hAnsi="var(--jp-content-font-family)" w:cs="Segoe UI"/>
          <w:color w:val="000000"/>
          <w:kern w:val="0"/>
          <w:sz w:val="21"/>
          <w:szCs w:val="21"/>
          <w:lang w:eastAsia="en-GB"/>
          <w14:ligatures w14:val="none"/>
        </w:rPr>
        <w:t>Kidera</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factor method.</w:t>
      </w:r>
    </w:p>
    <w:p w14:paraId="288BC70A" w14:textId="77777777" w:rsidR="000378EF" w:rsidRPr="000378EF" w:rsidRDefault="000378EF" w:rsidP="000378EF">
      <w:pPr>
        <w:jc w:val="right"/>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color w:val="000000"/>
          <w:kern w:val="0"/>
          <w:sz w:val="21"/>
          <w:szCs w:val="21"/>
          <w:lang w:eastAsia="en-GB"/>
          <w14:ligatures w14:val="none"/>
        </w:rPr>
        <w:t>[120]:</w:t>
      </w:r>
    </w:p>
    <w:p w14:paraId="155F90E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###Propythia Command to get encodings###</w:t>
      </w:r>
    </w:p>
    <w:p w14:paraId="0E474963"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def</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get_descriptors</w:t>
      </w:r>
      <w:proofErr w:type="spellEnd"/>
      <w:r w:rsidRPr="000378EF">
        <w:rPr>
          <w:rFonts w:ascii="inherit" w:eastAsia="Times New Roman" w:hAnsi="inherit" w:cs="Courier New"/>
          <w:color w:val="000000"/>
          <w:kern w:val="0"/>
          <w:sz w:val="20"/>
          <w:szCs w:val="20"/>
          <w:lang w:eastAsia="en-GB"/>
          <w14:ligatures w14:val="none"/>
        </w:rPr>
        <w:t>(protein):</w:t>
      </w:r>
    </w:p>
    <w:p w14:paraId="5FD70F6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i/>
          <w:iCs/>
          <w:color w:val="000000"/>
          <w:kern w:val="0"/>
          <w:sz w:val="20"/>
          <w:szCs w:val="20"/>
          <w:lang w:eastAsia="en-GB"/>
          <w14:ligatures w14:val="none"/>
        </w:rPr>
        <w:t>##This will retrieve a selection of encodings that are not dependent on the sequence length##</w:t>
      </w:r>
    </w:p>
    <w:p w14:paraId="5877350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test</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protein.adaptable</w:t>
      </w:r>
      <w:proofErr w:type="spellEnd"/>
      <w:r w:rsidRPr="000378EF">
        <w:rPr>
          <w:rFonts w:ascii="inherit" w:eastAsia="Times New Roman" w:hAnsi="inherit" w:cs="Courier New"/>
          <w:color w:val="000000"/>
          <w:kern w:val="0"/>
          <w:sz w:val="20"/>
          <w:szCs w:val="20"/>
          <w:lang w:eastAsia="en-GB"/>
          <w14:ligatures w14:val="none"/>
        </w:rPr>
        <w:t>([3,4,5,6,7,8,9,10,11,12,13,14,17,18,19,20,21])</w:t>
      </w:r>
    </w:p>
    <w:p w14:paraId="703AB12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return</w:t>
      </w:r>
      <w:r w:rsidRPr="000378EF">
        <w:rPr>
          <w:rFonts w:ascii="inherit" w:eastAsia="Times New Roman" w:hAnsi="inherit" w:cs="Courier New"/>
          <w:color w:val="000000"/>
          <w:kern w:val="0"/>
          <w:sz w:val="20"/>
          <w:szCs w:val="20"/>
          <w:lang w:eastAsia="en-GB"/>
          <w14:ligatures w14:val="none"/>
        </w:rPr>
        <w:t>(test)</w:t>
      </w:r>
    </w:p>
    <w:p w14:paraId="16ABDE72" w14:textId="77777777" w:rsidR="000378EF" w:rsidRPr="000378EF" w:rsidRDefault="000378EF" w:rsidP="000378EF">
      <w:pPr>
        <w:jc w:val="right"/>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color w:val="000000"/>
          <w:kern w:val="0"/>
          <w:sz w:val="21"/>
          <w:szCs w:val="21"/>
          <w:lang w:eastAsia="en-GB"/>
          <w14:ligatures w14:val="none"/>
        </w:rPr>
        <w:t>[121]:</w:t>
      </w:r>
    </w:p>
    <w:p w14:paraId="2F1D5324" w14:textId="6FDCDF78" w:rsidR="00E853B0" w:rsidRDefault="00E853B0"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6" w:author="Lee, Adam" w:date="2024-03-13T14:24:00Z"/>
          <w:rFonts w:ascii="inherit" w:eastAsia="Times New Roman" w:hAnsi="inherit" w:cs="Courier New"/>
          <w:b/>
          <w:bCs/>
          <w:color w:val="000000"/>
          <w:kern w:val="0"/>
          <w:sz w:val="20"/>
          <w:szCs w:val="20"/>
          <w:lang w:eastAsia="en-GB"/>
          <w14:ligatures w14:val="none"/>
        </w:rPr>
      </w:pPr>
      <w:ins w:id="167" w:author="Lee, Adam" w:date="2024-03-13T14:24:00Z">
        <w:r>
          <w:rPr>
            <w:rFonts w:ascii="inherit" w:eastAsia="Times New Roman" w:hAnsi="inherit" w:cs="Courier New"/>
            <w:b/>
            <w:bCs/>
            <w:color w:val="000000"/>
            <w:kern w:val="0"/>
            <w:sz w:val="20"/>
            <w:szCs w:val="20"/>
            <w:lang w:eastAsia="en-GB"/>
            <w14:ligatures w14:val="none"/>
          </w:rPr>
          <w:t xml:space="preserve">I’d say the code here needs careful commenting to explain each individual subsection, loop, etc. </w:t>
        </w:r>
      </w:ins>
    </w:p>
    <w:p w14:paraId="335827D3" w14:textId="77777777" w:rsidR="00E853B0" w:rsidRDefault="00E853B0"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ins w:id="168" w:author="Lee, Adam" w:date="2024-03-13T14:24:00Z"/>
          <w:rFonts w:ascii="inherit" w:eastAsia="Times New Roman" w:hAnsi="inherit" w:cs="Courier New"/>
          <w:b/>
          <w:bCs/>
          <w:color w:val="000000"/>
          <w:kern w:val="0"/>
          <w:sz w:val="20"/>
          <w:szCs w:val="20"/>
          <w:lang w:eastAsia="en-GB"/>
          <w14:ligatures w14:val="none"/>
        </w:rPr>
      </w:pPr>
    </w:p>
    <w:p w14:paraId="5A817FD3" w14:textId="130B4B65"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def</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Get_dataset</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fasta</w:t>
      </w:r>
      <w:proofErr w:type="spellEnd"/>
      <w:r w:rsidRPr="000378EF">
        <w:rPr>
          <w:rFonts w:ascii="inherit" w:eastAsia="Times New Roman" w:hAnsi="inherit" w:cs="Courier New"/>
          <w:color w:val="000000"/>
          <w:kern w:val="0"/>
          <w:sz w:val="20"/>
          <w:szCs w:val="20"/>
          <w:lang w:eastAsia="en-GB"/>
          <w14:ligatures w14:val="none"/>
        </w:rPr>
        <w:t>):</w:t>
      </w:r>
    </w:p>
    <w:p w14:paraId="35119546"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VH_sequences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
    <w:p w14:paraId="7E986D2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VL_sequences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
    <w:p w14:paraId="38A153E1"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with</w:t>
      </w:r>
      <w:r w:rsidRPr="000378EF">
        <w:rPr>
          <w:rFonts w:ascii="inherit" w:eastAsia="Times New Roman" w:hAnsi="inherit" w:cs="Courier New"/>
          <w:color w:val="000000"/>
          <w:kern w:val="0"/>
          <w:sz w:val="20"/>
          <w:szCs w:val="20"/>
          <w:lang w:eastAsia="en-GB"/>
          <w14:ligatures w14:val="none"/>
        </w:rPr>
        <w:t xml:space="preserve"> open(</w:t>
      </w:r>
      <w:proofErr w:type="spellStart"/>
      <w:r w:rsidRPr="000378EF">
        <w:rPr>
          <w:rFonts w:ascii="inherit" w:eastAsia="Times New Roman" w:hAnsi="inherit" w:cs="Courier New"/>
          <w:color w:val="000000"/>
          <w:kern w:val="0"/>
          <w:sz w:val="20"/>
          <w:szCs w:val="20"/>
          <w:lang w:eastAsia="en-GB"/>
          <w14:ligatures w14:val="none"/>
        </w:rPr>
        <w:t>fasta</w:t>
      </w:r>
      <w:proofErr w:type="spellEnd"/>
      <w:r w:rsidRPr="000378EF">
        <w:rPr>
          <w:rFonts w:ascii="inherit" w:eastAsia="Times New Roman" w:hAnsi="inherit" w:cs="Courier New"/>
          <w:color w:val="000000"/>
          <w:kern w:val="0"/>
          <w:sz w:val="20"/>
          <w:szCs w:val="20"/>
          <w:lang w:eastAsia="en-GB"/>
          <w14:ligatures w14:val="none"/>
        </w:rPr>
        <w:t xml:space="preserve">, "r") </w:t>
      </w:r>
      <w:r w:rsidRPr="000378EF">
        <w:rPr>
          <w:rFonts w:ascii="inherit" w:eastAsia="Times New Roman" w:hAnsi="inherit" w:cs="Courier New"/>
          <w:b/>
          <w:bCs/>
          <w:color w:val="000000"/>
          <w:kern w:val="0"/>
          <w:sz w:val="20"/>
          <w:szCs w:val="20"/>
          <w:lang w:eastAsia="en-GB"/>
          <w14:ligatures w14:val="none"/>
        </w:rPr>
        <w:t>as</w:t>
      </w:r>
      <w:r w:rsidRPr="000378EF">
        <w:rPr>
          <w:rFonts w:ascii="inherit" w:eastAsia="Times New Roman" w:hAnsi="inherit" w:cs="Courier New"/>
          <w:color w:val="000000"/>
          <w:kern w:val="0"/>
          <w:sz w:val="20"/>
          <w:szCs w:val="20"/>
          <w:lang w:eastAsia="en-GB"/>
          <w14:ligatures w14:val="none"/>
        </w:rPr>
        <w:t xml:space="preserve"> f:</w:t>
      </w:r>
    </w:p>
    <w:p w14:paraId="201BB43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for</w:t>
      </w:r>
      <w:r w:rsidRPr="000378EF">
        <w:rPr>
          <w:rFonts w:ascii="inherit" w:eastAsia="Times New Roman" w:hAnsi="inherit" w:cs="Courier New"/>
          <w:color w:val="000000"/>
          <w:kern w:val="0"/>
          <w:sz w:val="20"/>
          <w:szCs w:val="20"/>
          <w:lang w:eastAsia="en-GB"/>
          <w14:ligatures w14:val="none"/>
        </w:rPr>
        <w:t xml:space="preserve"> line </w:t>
      </w:r>
      <w:r w:rsidRPr="000378EF">
        <w:rPr>
          <w:rFonts w:ascii="inherit" w:eastAsia="Times New Roman" w:hAnsi="inherit" w:cs="Courier New"/>
          <w:b/>
          <w:bCs/>
          <w:color w:val="000000"/>
          <w:kern w:val="0"/>
          <w:sz w:val="20"/>
          <w:szCs w:val="20"/>
          <w:lang w:eastAsia="en-GB"/>
          <w14:ligatures w14:val="none"/>
        </w:rPr>
        <w:t>in</w:t>
      </w:r>
      <w:r w:rsidRPr="000378EF">
        <w:rPr>
          <w:rFonts w:ascii="inherit" w:eastAsia="Times New Roman" w:hAnsi="inherit" w:cs="Courier New"/>
          <w:color w:val="000000"/>
          <w:kern w:val="0"/>
          <w:sz w:val="20"/>
          <w:szCs w:val="20"/>
          <w:lang w:eastAsia="en-GB"/>
          <w14:ligatures w14:val="none"/>
        </w:rPr>
        <w:t xml:space="preserve"> f:</w:t>
      </w:r>
    </w:p>
    <w:p w14:paraId="61DE1EF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if</w:t>
      </w:r>
      <w:r w:rsidRPr="000378EF">
        <w:rPr>
          <w:rFonts w:ascii="inherit" w:eastAsia="Times New Roman" w:hAnsi="inherit" w:cs="Courier New"/>
          <w:color w:val="000000"/>
          <w:kern w:val="0"/>
          <w:sz w:val="20"/>
          <w:szCs w:val="20"/>
          <w:lang w:eastAsia="en-GB"/>
          <w14:ligatures w14:val="none"/>
        </w:rPr>
        <w:t xml:space="preserve"> line[0]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"&gt;":</w:t>
      </w:r>
    </w:p>
    <w:p w14:paraId="2155BF6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if</w:t>
      </w:r>
      <w:r w:rsidRPr="000378EF">
        <w:rPr>
          <w:rFonts w:ascii="inherit" w:eastAsia="Times New Roman" w:hAnsi="inherit" w:cs="Courier New"/>
          <w:color w:val="000000"/>
          <w:kern w:val="0"/>
          <w:sz w:val="20"/>
          <w:szCs w:val="20"/>
          <w:lang w:eastAsia="en-GB"/>
          <w14:ligatures w14:val="none"/>
        </w:rPr>
        <w:t xml:space="preserve"> "_VH" </w:t>
      </w:r>
      <w:r w:rsidRPr="000378EF">
        <w:rPr>
          <w:rFonts w:ascii="inherit" w:eastAsia="Times New Roman" w:hAnsi="inherit" w:cs="Courier New"/>
          <w:b/>
          <w:bCs/>
          <w:color w:val="000000"/>
          <w:kern w:val="0"/>
          <w:sz w:val="20"/>
          <w:szCs w:val="20"/>
          <w:lang w:eastAsia="en-GB"/>
          <w14:ligatures w14:val="none"/>
        </w:rPr>
        <w:t>in</w:t>
      </w:r>
      <w:r w:rsidRPr="000378EF">
        <w:rPr>
          <w:rFonts w:ascii="inherit" w:eastAsia="Times New Roman" w:hAnsi="inherit" w:cs="Courier New"/>
          <w:color w:val="000000"/>
          <w:kern w:val="0"/>
          <w:sz w:val="20"/>
          <w:szCs w:val="20"/>
          <w:lang w:eastAsia="en-GB"/>
          <w14:ligatures w14:val="none"/>
        </w:rPr>
        <w:t xml:space="preserve"> line:</w:t>
      </w:r>
    </w:p>
    <w:p w14:paraId="719D4AB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sequence_to_add</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f.readline</w:t>
      </w:r>
      <w:proofErr w:type="spellEnd"/>
      <w:r w:rsidRPr="000378EF">
        <w:rPr>
          <w:rFonts w:ascii="inherit" w:eastAsia="Times New Roman" w:hAnsi="inherit" w:cs="Courier New"/>
          <w:color w:val="000000"/>
          <w:kern w:val="0"/>
          <w:sz w:val="20"/>
          <w:szCs w:val="20"/>
          <w:lang w:eastAsia="en-GB"/>
          <w14:ligatures w14:val="none"/>
        </w:rPr>
        <w:t>().strip()</w:t>
      </w:r>
    </w:p>
    <w:p w14:paraId="3A48C02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VH_sequences.append</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sequence_to_add</w:t>
      </w:r>
      <w:proofErr w:type="spellEnd"/>
      <w:r w:rsidRPr="000378EF">
        <w:rPr>
          <w:rFonts w:ascii="inherit" w:eastAsia="Times New Roman" w:hAnsi="inherit" w:cs="Courier New"/>
          <w:color w:val="000000"/>
          <w:kern w:val="0"/>
          <w:sz w:val="20"/>
          <w:szCs w:val="20"/>
          <w:lang w:eastAsia="en-GB"/>
          <w14:ligatures w14:val="none"/>
        </w:rPr>
        <w:t>)</w:t>
      </w:r>
    </w:p>
    <w:p w14:paraId="13FF5D86"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b/>
          <w:bCs/>
          <w:color w:val="000000"/>
          <w:kern w:val="0"/>
          <w:sz w:val="20"/>
          <w:szCs w:val="20"/>
          <w:lang w:eastAsia="en-GB"/>
          <w14:ligatures w14:val="none"/>
        </w:rPr>
        <w:t>elif</w:t>
      </w:r>
      <w:proofErr w:type="spellEnd"/>
      <w:r w:rsidRPr="000378EF">
        <w:rPr>
          <w:rFonts w:ascii="inherit" w:eastAsia="Times New Roman" w:hAnsi="inherit" w:cs="Courier New"/>
          <w:color w:val="000000"/>
          <w:kern w:val="0"/>
          <w:sz w:val="20"/>
          <w:szCs w:val="20"/>
          <w:lang w:eastAsia="en-GB"/>
          <w14:ligatures w14:val="none"/>
        </w:rPr>
        <w:t xml:space="preserve"> "_VL" </w:t>
      </w:r>
      <w:r w:rsidRPr="000378EF">
        <w:rPr>
          <w:rFonts w:ascii="inherit" w:eastAsia="Times New Roman" w:hAnsi="inherit" w:cs="Courier New"/>
          <w:b/>
          <w:bCs/>
          <w:color w:val="000000"/>
          <w:kern w:val="0"/>
          <w:sz w:val="20"/>
          <w:szCs w:val="20"/>
          <w:lang w:eastAsia="en-GB"/>
          <w14:ligatures w14:val="none"/>
        </w:rPr>
        <w:t>in</w:t>
      </w:r>
      <w:r w:rsidRPr="000378EF">
        <w:rPr>
          <w:rFonts w:ascii="inherit" w:eastAsia="Times New Roman" w:hAnsi="inherit" w:cs="Courier New"/>
          <w:color w:val="000000"/>
          <w:kern w:val="0"/>
          <w:sz w:val="20"/>
          <w:szCs w:val="20"/>
          <w:lang w:eastAsia="en-GB"/>
          <w14:ligatures w14:val="none"/>
        </w:rPr>
        <w:t xml:space="preserve"> line:</w:t>
      </w:r>
    </w:p>
    <w:p w14:paraId="46B3A59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sequence_to_add</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f.readline</w:t>
      </w:r>
      <w:proofErr w:type="spellEnd"/>
      <w:r w:rsidRPr="000378EF">
        <w:rPr>
          <w:rFonts w:ascii="inherit" w:eastAsia="Times New Roman" w:hAnsi="inherit" w:cs="Courier New"/>
          <w:color w:val="000000"/>
          <w:kern w:val="0"/>
          <w:sz w:val="20"/>
          <w:szCs w:val="20"/>
          <w:lang w:eastAsia="en-GB"/>
          <w14:ligatures w14:val="none"/>
        </w:rPr>
        <w:t>().strip()</w:t>
      </w:r>
    </w:p>
    <w:p w14:paraId="74E539E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VL_sequences.append</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sequence_to_add</w:t>
      </w:r>
      <w:proofErr w:type="spellEnd"/>
      <w:r w:rsidRPr="000378EF">
        <w:rPr>
          <w:rFonts w:ascii="inherit" w:eastAsia="Times New Roman" w:hAnsi="inherit" w:cs="Courier New"/>
          <w:color w:val="000000"/>
          <w:kern w:val="0"/>
          <w:sz w:val="20"/>
          <w:szCs w:val="20"/>
          <w:lang w:eastAsia="en-GB"/>
          <w14:ligatures w14:val="none"/>
        </w:rPr>
        <w:t>)</w:t>
      </w:r>
    </w:p>
    <w:p w14:paraId="18EAF96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096FD8B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print(</w:t>
      </w:r>
      <w:proofErr w:type="spellStart"/>
      <w:r w:rsidRPr="000378EF">
        <w:rPr>
          <w:rFonts w:ascii="inherit" w:eastAsia="Times New Roman" w:hAnsi="inherit" w:cs="Courier New"/>
          <w:color w:val="000000"/>
          <w:kern w:val="0"/>
          <w:sz w:val="20"/>
          <w:szCs w:val="20"/>
          <w:lang w:eastAsia="en-GB"/>
          <w14:ligatures w14:val="none"/>
        </w:rPr>
        <w:t>len</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VH_sequences</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len</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VL_sequences</w:t>
      </w:r>
      <w:proofErr w:type="spellEnd"/>
      <w:r w:rsidRPr="000378EF">
        <w:rPr>
          <w:rFonts w:ascii="inherit" w:eastAsia="Times New Roman" w:hAnsi="inherit" w:cs="Courier New"/>
          <w:color w:val="000000"/>
          <w:kern w:val="0"/>
          <w:sz w:val="20"/>
          <w:szCs w:val="20"/>
          <w:lang w:eastAsia="en-GB"/>
          <w14:ligatures w14:val="none"/>
        </w:rPr>
        <w:t>))</w:t>
      </w:r>
    </w:p>
    <w:p w14:paraId="22DA941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if</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len</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VH_sequences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len</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VL_sequences</w:t>
      </w:r>
      <w:proofErr w:type="spellEnd"/>
      <w:r w:rsidRPr="000378EF">
        <w:rPr>
          <w:rFonts w:ascii="inherit" w:eastAsia="Times New Roman" w:hAnsi="inherit" w:cs="Courier New"/>
          <w:color w:val="000000"/>
          <w:kern w:val="0"/>
          <w:sz w:val="20"/>
          <w:szCs w:val="20"/>
          <w:lang w:eastAsia="en-GB"/>
          <w14:ligatures w14:val="none"/>
        </w:rPr>
        <w:t>):</w:t>
      </w:r>
    </w:p>
    <w:p w14:paraId="3670107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VH_dataframe</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pd.DataFrame</w:t>
      </w:r>
      <w:proofErr w:type="spellEnd"/>
      <w:r w:rsidRPr="000378EF">
        <w:rPr>
          <w:rFonts w:ascii="inherit" w:eastAsia="Times New Roman" w:hAnsi="inherit" w:cs="Courier New"/>
          <w:color w:val="000000"/>
          <w:kern w:val="0"/>
          <w:sz w:val="20"/>
          <w:szCs w:val="20"/>
          <w:lang w:eastAsia="en-GB"/>
          <w14:ligatures w14:val="none"/>
        </w:rPr>
        <w:t>()</w:t>
      </w:r>
    </w:p>
    <w:p w14:paraId="04359F53"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VL_dataframe</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pd.DataFrame</w:t>
      </w:r>
      <w:proofErr w:type="spellEnd"/>
      <w:r w:rsidRPr="000378EF">
        <w:rPr>
          <w:rFonts w:ascii="inherit" w:eastAsia="Times New Roman" w:hAnsi="inherit" w:cs="Courier New"/>
          <w:color w:val="000000"/>
          <w:kern w:val="0"/>
          <w:sz w:val="20"/>
          <w:szCs w:val="20"/>
          <w:lang w:eastAsia="en-GB"/>
          <w14:ligatures w14:val="none"/>
        </w:rPr>
        <w:t>()</w:t>
      </w:r>
    </w:p>
    <w:p w14:paraId="182DD5B2"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for</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i</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in</w:t>
      </w:r>
      <w:r w:rsidRPr="000378EF">
        <w:rPr>
          <w:rFonts w:ascii="inherit" w:eastAsia="Times New Roman" w:hAnsi="inherit" w:cs="Courier New"/>
          <w:color w:val="000000"/>
          <w:kern w:val="0"/>
          <w:sz w:val="20"/>
          <w:szCs w:val="20"/>
          <w:lang w:eastAsia="en-GB"/>
          <w14:ligatures w14:val="none"/>
        </w:rPr>
        <w:t xml:space="preserve"> range(</w:t>
      </w:r>
      <w:proofErr w:type="spellStart"/>
      <w:r w:rsidRPr="000378EF">
        <w:rPr>
          <w:rFonts w:ascii="inherit" w:eastAsia="Times New Roman" w:hAnsi="inherit" w:cs="Courier New"/>
          <w:color w:val="000000"/>
          <w:kern w:val="0"/>
          <w:sz w:val="20"/>
          <w:szCs w:val="20"/>
          <w:lang w:eastAsia="en-GB"/>
          <w14:ligatures w14:val="none"/>
        </w:rPr>
        <w:t>len</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VH_sequences</w:t>
      </w:r>
      <w:proofErr w:type="spellEnd"/>
      <w:r w:rsidRPr="000378EF">
        <w:rPr>
          <w:rFonts w:ascii="inherit" w:eastAsia="Times New Roman" w:hAnsi="inherit" w:cs="Courier New"/>
          <w:color w:val="000000"/>
          <w:kern w:val="0"/>
          <w:sz w:val="20"/>
          <w:szCs w:val="20"/>
          <w:lang w:eastAsia="en-GB"/>
          <w14:ligatures w14:val="none"/>
        </w:rPr>
        <w:t>)):</w:t>
      </w:r>
    </w:p>
    <w:p w14:paraId="316BDD64"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ps_string</w:t>
      </w:r>
      <w:proofErr w:type="spellEnd"/>
      <w:r w:rsidRPr="000378EF">
        <w:rPr>
          <w:rFonts w:ascii="inherit" w:eastAsia="Times New Roman" w:hAnsi="inherit" w:cs="Courier New"/>
          <w:b/>
          <w:bCs/>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sequence.read_protein_sequence</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VH_sequences</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i</w:t>
      </w:r>
      <w:proofErr w:type="spellEnd"/>
      <w:r w:rsidRPr="000378EF">
        <w:rPr>
          <w:rFonts w:ascii="inherit" w:eastAsia="Times New Roman" w:hAnsi="inherit" w:cs="Courier New"/>
          <w:color w:val="000000"/>
          <w:kern w:val="0"/>
          <w:sz w:val="20"/>
          <w:szCs w:val="20"/>
          <w:lang w:eastAsia="en-GB"/>
          <w14:ligatures w14:val="none"/>
        </w:rPr>
        <w:t>])</w:t>
      </w:r>
    </w:p>
    <w:p w14:paraId="121902F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protein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Descriptor(</w:t>
      </w:r>
      <w:proofErr w:type="spellStart"/>
      <w:r w:rsidRPr="000378EF">
        <w:rPr>
          <w:rFonts w:ascii="inherit" w:eastAsia="Times New Roman" w:hAnsi="inherit" w:cs="Courier New"/>
          <w:color w:val="000000"/>
          <w:kern w:val="0"/>
          <w:sz w:val="20"/>
          <w:szCs w:val="20"/>
          <w:lang w:eastAsia="en-GB"/>
          <w14:ligatures w14:val="none"/>
        </w:rPr>
        <w:t>ps_string</w:t>
      </w:r>
      <w:proofErr w:type="spellEnd"/>
      <w:r w:rsidRPr="000378EF">
        <w:rPr>
          <w:rFonts w:ascii="inherit" w:eastAsia="Times New Roman" w:hAnsi="inherit" w:cs="Courier New"/>
          <w:color w:val="000000"/>
          <w:kern w:val="0"/>
          <w:sz w:val="20"/>
          <w:szCs w:val="20"/>
          <w:lang w:eastAsia="en-GB"/>
          <w14:ligatures w14:val="none"/>
        </w:rPr>
        <w:t>)</w:t>
      </w:r>
    </w:p>
    <w:p w14:paraId="6494B6E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descriptors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get_descriptors</w:t>
      </w:r>
      <w:proofErr w:type="spellEnd"/>
      <w:r w:rsidRPr="000378EF">
        <w:rPr>
          <w:rFonts w:ascii="inherit" w:eastAsia="Times New Roman" w:hAnsi="inherit" w:cs="Courier New"/>
          <w:color w:val="000000"/>
          <w:kern w:val="0"/>
          <w:sz w:val="20"/>
          <w:szCs w:val="20"/>
          <w:lang w:eastAsia="en-GB"/>
          <w14:ligatures w14:val="none"/>
        </w:rPr>
        <w:t>(protein)</w:t>
      </w:r>
    </w:p>
    <w:p w14:paraId="383A3DB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i/>
          <w:iCs/>
          <w:color w:val="000000"/>
          <w:kern w:val="0"/>
          <w:sz w:val="20"/>
          <w:szCs w:val="20"/>
          <w:lang w:eastAsia="en-GB"/>
          <w14:ligatures w14:val="none"/>
        </w:rPr>
        <w:t>#VH_dataframe.loc[len(VH_dataframe)] = descriptors</w:t>
      </w:r>
    </w:p>
    <w:p w14:paraId="2D5FA334"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lastRenderedPageBreak/>
        <w:t xml:space="preserve">            </w:t>
      </w:r>
      <w:proofErr w:type="spellStart"/>
      <w:r w:rsidRPr="000378EF">
        <w:rPr>
          <w:rFonts w:ascii="inherit" w:eastAsia="Times New Roman" w:hAnsi="inherit" w:cs="Courier New"/>
          <w:color w:val="000000"/>
          <w:kern w:val="0"/>
          <w:sz w:val="20"/>
          <w:szCs w:val="20"/>
          <w:lang w:eastAsia="en-GB"/>
          <w14:ligatures w14:val="none"/>
        </w:rPr>
        <w:t>VH_dataframe</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VH_</w:t>
      </w:r>
      <w:proofErr w:type="spellStart"/>
      <w:r w:rsidRPr="000378EF">
        <w:rPr>
          <w:rFonts w:ascii="inherit" w:eastAsia="Times New Roman" w:hAnsi="inherit" w:cs="Courier New"/>
          <w:color w:val="000000"/>
          <w:kern w:val="0"/>
          <w:sz w:val="20"/>
          <w:szCs w:val="20"/>
          <w:lang w:eastAsia="en-GB"/>
          <w14:ligatures w14:val="none"/>
        </w:rPr>
        <w:t>dataframe</w:t>
      </w:r>
      <w:proofErr w:type="spellEnd"/>
      <w:r w:rsidRPr="000378EF">
        <w:rPr>
          <w:rFonts w:ascii="inherit" w:eastAsia="Times New Roman" w:hAnsi="inherit" w:cs="Courier New"/>
          <w:color w:val="000000"/>
          <w:kern w:val="0"/>
          <w:sz w:val="20"/>
          <w:szCs w:val="20"/>
          <w:lang w:eastAsia="en-GB"/>
          <w14:ligatures w14:val="none"/>
        </w:rPr>
        <w:t xml:space="preserve">._append(descriptors, </w:t>
      </w:r>
      <w:proofErr w:type="spellStart"/>
      <w:r w:rsidRPr="000378EF">
        <w:rPr>
          <w:rFonts w:ascii="inherit" w:eastAsia="Times New Roman" w:hAnsi="inherit" w:cs="Courier New"/>
          <w:color w:val="000000"/>
          <w:kern w:val="0"/>
          <w:sz w:val="20"/>
          <w:szCs w:val="20"/>
          <w:lang w:eastAsia="en-GB"/>
          <w14:ligatures w14:val="none"/>
        </w:rPr>
        <w:t>ignore_index</w:t>
      </w:r>
      <w:proofErr w:type="spellEnd"/>
      <w:r w:rsidRPr="000378EF">
        <w:rPr>
          <w:rFonts w:ascii="inherit" w:eastAsia="Times New Roman" w:hAnsi="inherit" w:cs="Courier New"/>
          <w:b/>
          <w:bCs/>
          <w:color w:val="000000"/>
          <w:kern w:val="0"/>
          <w:sz w:val="20"/>
          <w:szCs w:val="20"/>
          <w:lang w:eastAsia="en-GB"/>
          <w14:ligatures w14:val="none"/>
        </w:rPr>
        <w:t>=True</w:t>
      </w:r>
      <w:r w:rsidRPr="000378EF">
        <w:rPr>
          <w:rFonts w:ascii="inherit" w:eastAsia="Times New Roman" w:hAnsi="inherit" w:cs="Courier New"/>
          <w:color w:val="000000"/>
          <w:kern w:val="0"/>
          <w:sz w:val="20"/>
          <w:szCs w:val="20"/>
          <w:lang w:eastAsia="en-GB"/>
          <w14:ligatures w14:val="none"/>
        </w:rPr>
        <w:t>)</w:t>
      </w:r>
    </w:p>
    <w:p w14:paraId="4904BB1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print("</w:t>
      </w:r>
      <w:proofErr w:type="spellStart"/>
      <w:r w:rsidRPr="000378EF">
        <w:rPr>
          <w:rFonts w:ascii="inherit" w:eastAsia="Times New Roman" w:hAnsi="inherit" w:cs="Courier New"/>
          <w:color w:val="000000"/>
          <w:kern w:val="0"/>
          <w:sz w:val="20"/>
          <w:szCs w:val="20"/>
          <w:lang w:eastAsia="en-GB"/>
          <w14:ligatures w14:val="none"/>
        </w:rPr>
        <w:t>VH_data</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VH_dataframe.shape</w:t>
      </w:r>
      <w:proofErr w:type="spellEnd"/>
      <w:r w:rsidRPr="000378EF">
        <w:rPr>
          <w:rFonts w:ascii="inherit" w:eastAsia="Times New Roman" w:hAnsi="inherit" w:cs="Courier New"/>
          <w:color w:val="000000"/>
          <w:kern w:val="0"/>
          <w:sz w:val="20"/>
          <w:szCs w:val="20"/>
          <w:lang w:eastAsia="en-GB"/>
          <w14:ligatures w14:val="none"/>
        </w:rPr>
        <w:t>)</w:t>
      </w:r>
    </w:p>
    <w:p w14:paraId="55891EF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for</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i</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in</w:t>
      </w:r>
      <w:r w:rsidRPr="000378EF">
        <w:rPr>
          <w:rFonts w:ascii="inherit" w:eastAsia="Times New Roman" w:hAnsi="inherit" w:cs="Courier New"/>
          <w:color w:val="000000"/>
          <w:kern w:val="0"/>
          <w:sz w:val="20"/>
          <w:szCs w:val="20"/>
          <w:lang w:eastAsia="en-GB"/>
          <w14:ligatures w14:val="none"/>
        </w:rPr>
        <w:t xml:space="preserve"> range(</w:t>
      </w:r>
      <w:proofErr w:type="spellStart"/>
      <w:r w:rsidRPr="000378EF">
        <w:rPr>
          <w:rFonts w:ascii="inherit" w:eastAsia="Times New Roman" w:hAnsi="inherit" w:cs="Courier New"/>
          <w:color w:val="000000"/>
          <w:kern w:val="0"/>
          <w:sz w:val="20"/>
          <w:szCs w:val="20"/>
          <w:lang w:eastAsia="en-GB"/>
          <w14:ligatures w14:val="none"/>
        </w:rPr>
        <w:t>len</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VL_sequences</w:t>
      </w:r>
      <w:proofErr w:type="spellEnd"/>
      <w:r w:rsidRPr="000378EF">
        <w:rPr>
          <w:rFonts w:ascii="inherit" w:eastAsia="Times New Roman" w:hAnsi="inherit" w:cs="Courier New"/>
          <w:color w:val="000000"/>
          <w:kern w:val="0"/>
          <w:sz w:val="20"/>
          <w:szCs w:val="20"/>
          <w:lang w:eastAsia="en-GB"/>
          <w14:ligatures w14:val="none"/>
        </w:rPr>
        <w:t>)):</w:t>
      </w:r>
    </w:p>
    <w:p w14:paraId="0876C95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ps_string</w:t>
      </w:r>
      <w:proofErr w:type="spellEnd"/>
      <w:r w:rsidRPr="000378EF">
        <w:rPr>
          <w:rFonts w:ascii="inherit" w:eastAsia="Times New Roman" w:hAnsi="inherit" w:cs="Courier New"/>
          <w:b/>
          <w:bCs/>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sequence.read_protein_sequence</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VL_sequences</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i</w:t>
      </w:r>
      <w:proofErr w:type="spellEnd"/>
      <w:r w:rsidRPr="000378EF">
        <w:rPr>
          <w:rFonts w:ascii="inherit" w:eastAsia="Times New Roman" w:hAnsi="inherit" w:cs="Courier New"/>
          <w:color w:val="000000"/>
          <w:kern w:val="0"/>
          <w:sz w:val="20"/>
          <w:szCs w:val="20"/>
          <w:lang w:eastAsia="en-GB"/>
          <w14:ligatures w14:val="none"/>
        </w:rPr>
        <w:t>])</w:t>
      </w:r>
    </w:p>
    <w:p w14:paraId="501805D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protein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Descriptor(</w:t>
      </w:r>
      <w:proofErr w:type="spellStart"/>
      <w:r w:rsidRPr="000378EF">
        <w:rPr>
          <w:rFonts w:ascii="inherit" w:eastAsia="Times New Roman" w:hAnsi="inherit" w:cs="Courier New"/>
          <w:color w:val="000000"/>
          <w:kern w:val="0"/>
          <w:sz w:val="20"/>
          <w:szCs w:val="20"/>
          <w:lang w:eastAsia="en-GB"/>
          <w14:ligatures w14:val="none"/>
        </w:rPr>
        <w:t>ps_string</w:t>
      </w:r>
      <w:proofErr w:type="spellEnd"/>
      <w:r w:rsidRPr="000378EF">
        <w:rPr>
          <w:rFonts w:ascii="inherit" w:eastAsia="Times New Roman" w:hAnsi="inherit" w:cs="Courier New"/>
          <w:color w:val="000000"/>
          <w:kern w:val="0"/>
          <w:sz w:val="20"/>
          <w:szCs w:val="20"/>
          <w:lang w:eastAsia="en-GB"/>
          <w14:ligatures w14:val="none"/>
        </w:rPr>
        <w:t>)</w:t>
      </w:r>
    </w:p>
    <w:p w14:paraId="44A5227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descriptors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get_descriptors</w:t>
      </w:r>
      <w:proofErr w:type="spellEnd"/>
      <w:r w:rsidRPr="000378EF">
        <w:rPr>
          <w:rFonts w:ascii="inherit" w:eastAsia="Times New Roman" w:hAnsi="inherit" w:cs="Courier New"/>
          <w:color w:val="000000"/>
          <w:kern w:val="0"/>
          <w:sz w:val="20"/>
          <w:szCs w:val="20"/>
          <w:lang w:eastAsia="en-GB"/>
          <w14:ligatures w14:val="none"/>
        </w:rPr>
        <w:t>(protein)</w:t>
      </w:r>
    </w:p>
    <w:p w14:paraId="0E28C1E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i/>
          <w:iCs/>
          <w:color w:val="000000"/>
          <w:kern w:val="0"/>
          <w:sz w:val="20"/>
          <w:szCs w:val="20"/>
          <w:lang w:eastAsia="en-GB"/>
          <w14:ligatures w14:val="none"/>
        </w:rPr>
        <w:t>#VL_dataframe.loc[len(VL_dataframe)] = descriptors</w:t>
      </w:r>
    </w:p>
    <w:p w14:paraId="4CA42A2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VL_dataframe</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VL_</w:t>
      </w:r>
      <w:proofErr w:type="spellStart"/>
      <w:r w:rsidRPr="000378EF">
        <w:rPr>
          <w:rFonts w:ascii="inherit" w:eastAsia="Times New Roman" w:hAnsi="inherit" w:cs="Courier New"/>
          <w:color w:val="000000"/>
          <w:kern w:val="0"/>
          <w:sz w:val="20"/>
          <w:szCs w:val="20"/>
          <w:lang w:eastAsia="en-GB"/>
          <w14:ligatures w14:val="none"/>
        </w:rPr>
        <w:t>dataframe</w:t>
      </w:r>
      <w:proofErr w:type="spellEnd"/>
      <w:r w:rsidRPr="000378EF">
        <w:rPr>
          <w:rFonts w:ascii="inherit" w:eastAsia="Times New Roman" w:hAnsi="inherit" w:cs="Courier New"/>
          <w:color w:val="000000"/>
          <w:kern w:val="0"/>
          <w:sz w:val="20"/>
          <w:szCs w:val="20"/>
          <w:lang w:eastAsia="en-GB"/>
          <w14:ligatures w14:val="none"/>
        </w:rPr>
        <w:t xml:space="preserve">._append(descriptors, </w:t>
      </w:r>
      <w:proofErr w:type="spellStart"/>
      <w:r w:rsidRPr="000378EF">
        <w:rPr>
          <w:rFonts w:ascii="inherit" w:eastAsia="Times New Roman" w:hAnsi="inherit" w:cs="Courier New"/>
          <w:color w:val="000000"/>
          <w:kern w:val="0"/>
          <w:sz w:val="20"/>
          <w:szCs w:val="20"/>
          <w:lang w:eastAsia="en-GB"/>
          <w14:ligatures w14:val="none"/>
        </w:rPr>
        <w:t>ignore_index</w:t>
      </w:r>
      <w:proofErr w:type="spellEnd"/>
      <w:r w:rsidRPr="000378EF">
        <w:rPr>
          <w:rFonts w:ascii="inherit" w:eastAsia="Times New Roman" w:hAnsi="inherit" w:cs="Courier New"/>
          <w:b/>
          <w:bCs/>
          <w:color w:val="000000"/>
          <w:kern w:val="0"/>
          <w:sz w:val="20"/>
          <w:szCs w:val="20"/>
          <w:lang w:eastAsia="en-GB"/>
          <w14:ligatures w14:val="none"/>
        </w:rPr>
        <w:t>=True</w:t>
      </w:r>
      <w:r w:rsidRPr="000378EF">
        <w:rPr>
          <w:rFonts w:ascii="inherit" w:eastAsia="Times New Roman" w:hAnsi="inherit" w:cs="Courier New"/>
          <w:color w:val="000000"/>
          <w:kern w:val="0"/>
          <w:sz w:val="20"/>
          <w:szCs w:val="20"/>
          <w:lang w:eastAsia="en-GB"/>
          <w14:ligatures w14:val="none"/>
        </w:rPr>
        <w:t>)</w:t>
      </w:r>
    </w:p>
    <w:p w14:paraId="50F26646"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print("</w:t>
      </w:r>
      <w:proofErr w:type="spellStart"/>
      <w:r w:rsidRPr="000378EF">
        <w:rPr>
          <w:rFonts w:ascii="inherit" w:eastAsia="Times New Roman" w:hAnsi="inherit" w:cs="Courier New"/>
          <w:color w:val="000000"/>
          <w:kern w:val="0"/>
          <w:sz w:val="20"/>
          <w:szCs w:val="20"/>
          <w:lang w:eastAsia="en-GB"/>
          <w14:ligatures w14:val="none"/>
        </w:rPr>
        <w:t>VL_data</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VL_dataframe.shape</w:t>
      </w:r>
      <w:proofErr w:type="spellEnd"/>
      <w:r w:rsidRPr="000378EF">
        <w:rPr>
          <w:rFonts w:ascii="inherit" w:eastAsia="Times New Roman" w:hAnsi="inherit" w:cs="Courier New"/>
          <w:color w:val="000000"/>
          <w:kern w:val="0"/>
          <w:sz w:val="20"/>
          <w:szCs w:val="20"/>
          <w:lang w:eastAsia="en-GB"/>
          <w14:ligatures w14:val="none"/>
        </w:rPr>
        <w:t>)</w:t>
      </w:r>
    </w:p>
    <w:p w14:paraId="7E4A5D2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i/>
          <w:iCs/>
          <w:color w:val="000000"/>
          <w:kern w:val="0"/>
          <w:sz w:val="20"/>
          <w:szCs w:val="20"/>
          <w:lang w:eastAsia="en-GB"/>
          <w14:ligatures w14:val="none"/>
        </w:rPr>
        <w:t xml:space="preserve"># Now we join these two </w:t>
      </w:r>
      <w:proofErr w:type="spellStart"/>
      <w:r w:rsidRPr="000378EF">
        <w:rPr>
          <w:rFonts w:ascii="inherit" w:eastAsia="Times New Roman" w:hAnsi="inherit" w:cs="Courier New"/>
          <w:i/>
          <w:iCs/>
          <w:color w:val="000000"/>
          <w:kern w:val="0"/>
          <w:sz w:val="20"/>
          <w:szCs w:val="20"/>
          <w:lang w:eastAsia="en-GB"/>
          <w14:ligatures w14:val="none"/>
        </w:rPr>
        <w:t>dataframes</w:t>
      </w:r>
      <w:proofErr w:type="spellEnd"/>
      <w:r w:rsidRPr="000378EF">
        <w:rPr>
          <w:rFonts w:ascii="inherit" w:eastAsia="Times New Roman" w:hAnsi="inherit" w:cs="Courier New"/>
          <w:i/>
          <w:iCs/>
          <w:color w:val="000000"/>
          <w:kern w:val="0"/>
          <w:sz w:val="20"/>
          <w:szCs w:val="20"/>
          <w:lang w:eastAsia="en-GB"/>
          <w14:ligatures w14:val="none"/>
        </w:rPr>
        <w:t xml:space="preserve"> together so that each sample now has information about its VH and VL sequence.</w:t>
      </w:r>
    </w:p>
    <w:p w14:paraId="05E567B6"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VH_dataframe_suffix</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VH_dataframe.add_suffix</w:t>
      </w:r>
      <w:proofErr w:type="spellEnd"/>
      <w:r w:rsidRPr="000378EF">
        <w:rPr>
          <w:rFonts w:ascii="inherit" w:eastAsia="Times New Roman" w:hAnsi="inherit" w:cs="Courier New"/>
          <w:color w:val="000000"/>
          <w:kern w:val="0"/>
          <w:sz w:val="20"/>
          <w:szCs w:val="20"/>
          <w:lang w:eastAsia="en-GB"/>
          <w14:ligatures w14:val="none"/>
        </w:rPr>
        <w:t>('_VH')</w:t>
      </w:r>
    </w:p>
    <w:p w14:paraId="4CC854D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VL_dataframe_suffix</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VL_dataframe.add_suffix</w:t>
      </w:r>
      <w:proofErr w:type="spellEnd"/>
      <w:r w:rsidRPr="000378EF">
        <w:rPr>
          <w:rFonts w:ascii="inherit" w:eastAsia="Times New Roman" w:hAnsi="inherit" w:cs="Courier New"/>
          <w:color w:val="000000"/>
          <w:kern w:val="0"/>
          <w:sz w:val="20"/>
          <w:szCs w:val="20"/>
          <w:lang w:eastAsia="en-GB"/>
          <w14:ligatures w14:val="none"/>
        </w:rPr>
        <w:t>('_VL')</w:t>
      </w:r>
    </w:p>
    <w:p w14:paraId="3C6C480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joined_dataframe_VH_VL</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VH_dataframe_suffix.join</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VL_dataframe_suffix</w:t>
      </w:r>
      <w:proofErr w:type="spellEnd"/>
      <w:r w:rsidRPr="000378EF">
        <w:rPr>
          <w:rFonts w:ascii="inherit" w:eastAsia="Times New Roman" w:hAnsi="inherit" w:cs="Courier New"/>
          <w:color w:val="000000"/>
          <w:kern w:val="0"/>
          <w:sz w:val="20"/>
          <w:szCs w:val="20"/>
          <w:lang w:eastAsia="en-GB"/>
          <w14:ligatures w14:val="none"/>
        </w:rPr>
        <w:t>)</w:t>
      </w:r>
    </w:p>
    <w:p w14:paraId="2114E32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return</w:t>
      </w:r>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joined_dataframe_VH_VL</w:t>
      </w:r>
      <w:proofErr w:type="spellEnd"/>
      <w:r w:rsidRPr="000378EF">
        <w:rPr>
          <w:rFonts w:ascii="inherit" w:eastAsia="Times New Roman" w:hAnsi="inherit" w:cs="Courier New"/>
          <w:color w:val="000000"/>
          <w:kern w:val="0"/>
          <w:sz w:val="20"/>
          <w:szCs w:val="20"/>
          <w:lang w:eastAsia="en-GB"/>
          <w14:ligatures w14:val="none"/>
        </w:rPr>
        <w:t>)</w:t>
      </w:r>
    </w:p>
    <w:p w14:paraId="395C27F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1F76EB4E" w14:textId="77777777" w:rsidR="000378EF" w:rsidRPr="000378EF" w:rsidRDefault="000378EF" w:rsidP="000378EF">
      <w:pPr>
        <w:jc w:val="right"/>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color w:val="000000"/>
          <w:kern w:val="0"/>
          <w:sz w:val="21"/>
          <w:szCs w:val="21"/>
          <w:lang w:eastAsia="en-GB"/>
          <w14:ligatures w14:val="none"/>
        </w:rPr>
        <w:t>[122]:</w:t>
      </w:r>
    </w:p>
    <w:p w14:paraId="302DD35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 xml:space="preserve">### Input </w:t>
      </w:r>
      <w:proofErr w:type="spellStart"/>
      <w:r w:rsidRPr="000378EF">
        <w:rPr>
          <w:rFonts w:ascii="inherit" w:eastAsia="Times New Roman" w:hAnsi="inherit" w:cs="Courier New"/>
          <w:i/>
          <w:iCs/>
          <w:color w:val="000000"/>
          <w:kern w:val="0"/>
          <w:sz w:val="20"/>
          <w:szCs w:val="20"/>
          <w:lang w:eastAsia="en-GB"/>
          <w14:ligatures w14:val="none"/>
        </w:rPr>
        <w:t>Fasta</w:t>
      </w:r>
      <w:proofErr w:type="spellEnd"/>
      <w:r w:rsidRPr="000378EF">
        <w:rPr>
          <w:rFonts w:ascii="inherit" w:eastAsia="Times New Roman" w:hAnsi="inherit" w:cs="Courier New"/>
          <w:i/>
          <w:iCs/>
          <w:color w:val="000000"/>
          <w:kern w:val="0"/>
          <w:sz w:val="20"/>
          <w:szCs w:val="20"/>
          <w:lang w:eastAsia="en-GB"/>
          <w14:ligatures w14:val="none"/>
        </w:rPr>
        <w:t xml:space="preserve"> and Run Dataset###</w:t>
      </w:r>
    </w:p>
    <w:p w14:paraId="6912BAA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input_fasta</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HumanMouseOAS_VH_VL_paired_data.faa</w:t>
      </w:r>
      <w:proofErr w:type="spellEnd"/>
      <w:r w:rsidRPr="000378EF">
        <w:rPr>
          <w:rFonts w:ascii="inherit" w:eastAsia="Times New Roman" w:hAnsi="inherit" w:cs="Courier New"/>
          <w:color w:val="000000"/>
          <w:kern w:val="0"/>
          <w:sz w:val="20"/>
          <w:szCs w:val="20"/>
          <w:lang w:eastAsia="en-GB"/>
          <w14:ligatures w14:val="none"/>
        </w:rPr>
        <w:t>'</w:t>
      </w:r>
    </w:p>
    <w:p w14:paraId="0E8F7C0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3195C67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 xml:space="preserve">#joined_dataframe_VH_VL = </w:t>
      </w:r>
      <w:proofErr w:type="spellStart"/>
      <w:r w:rsidRPr="000378EF">
        <w:rPr>
          <w:rFonts w:ascii="inherit" w:eastAsia="Times New Roman" w:hAnsi="inherit" w:cs="Courier New"/>
          <w:i/>
          <w:iCs/>
          <w:color w:val="000000"/>
          <w:kern w:val="0"/>
          <w:sz w:val="20"/>
          <w:szCs w:val="20"/>
          <w:lang w:eastAsia="en-GB"/>
          <w14:ligatures w14:val="none"/>
        </w:rPr>
        <w:t>Get_dataset</w:t>
      </w:r>
      <w:proofErr w:type="spellEnd"/>
      <w:r w:rsidRPr="000378EF">
        <w:rPr>
          <w:rFonts w:ascii="inherit" w:eastAsia="Times New Roman" w:hAnsi="inherit" w:cs="Courier New"/>
          <w:i/>
          <w:iCs/>
          <w:color w:val="000000"/>
          <w:kern w:val="0"/>
          <w:sz w:val="20"/>
          <w:szCs w:val="20"/>
          <w:lang w:eastAsia="en-GB"/>
          <w14:ligatures w14:val="none"/>
        </w:rPr>
        <w:t>(</w:t>
      </w:r>
      <w:proofErr w:type="spellStart"/>
      <w:r w:rsidRPr="000378EF">
        <w:rPr>
          <w:rFonts w:ascii="inherit" w:eastAsia="Times New Roman" w:hAnsi="inherit" w:cs="Courier New"/>
          <w:i/>
          <w:iCs/>
          <w:color w:val="000000"/>
          <w:kern w:val="0"/>
          <w:sz w:val="20"/>
          <w:szCs w:val="20"/>
          <w:lang w:eastAsia="en-GB"/>
          <w14:ligatures w14:val="none"/>
        </w:rPr>
        <w:t>input_fasta</w:t>
      </w:r>
      <w:proofErr w:type="spellEnd"/>
      <w:r w:rsidRPr="000378EF">
        <w:rPr>
          <w:rFonts w:ascii="inherit" w:eastAsia="Times New Roman" w:hAnsi="inherit" w:cs="Courier New"/>
          <w:i/>
          <w:iCs/>
          <w:color w:val="000000"/>
          <w:kern w:val="0"/>
          <w:sz w:val="20"/>
          <w:szCs w:val="20"/>
          <w:lang w:eastAsia="en-GB"/>
          <w14:ligatures w14:val="none"/>
        </w:rPr>
        <w:t>)</w:t>
      </w:r>
    </w:p>
    <w:p w14:paraId="59EBF70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4C71D1E4"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 xml:space="preserve">#Optionally save </w:t>
      </w:r>
      <w:proofErr w:type="spellStart"/>
      <w:r w:rsidRPr="000378EF">
        <w:rPr>
          <w:rFonts w:ascii="inherit" w:eastAsia="Times New Roman" w:hAnsi="inherit" w:cs="Courier New"/>
          <w:i/>
          <w:iCs/>
          <w:color w:val="000000"/>
          <w:kern w:val="0"/>
          <w:sz w:val="20"/>
          <w:szCs w:val="20"/>
          <w:lang w:eastAsia="en-GB"/>
          <w14:ligatures w14:val="none"/>
        </w:rPr>
        <w:t>dataframe</w:t>
      </w:r>
      <w:proofErr w:type="spellEnd"/>
      <w:r w:rsidRPr="000378EF">
        <w:rPr>
          <w:rFonts w:ascii="inherit" w:eastAsia="Times New Roman" w:hAnsi="inherit" w:cs="Courier New"/>
          <w:i/>
          <w:iCs/>
          <w:color w:val="000000"/>
          <w:kern w:val="0"/>
          <w:sz w:val="20"/>
          <w:szCs w:val="20"/>
          <w:lang w:eastAsia="en-GB"/>
          <w14:ligatures w14:val="none"/>
        </w:rPr>
        <w:t xml:space="preserve"> as a CSV to simply reload it in future</w:t>
      </w:r>
    </w:p>
    <w:p w14:paraId="458DF0B1"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#joined_dataframe_VH_VL.to_csv('./HumanMouseOAS_VH_VL_paired_data.faa_Full_descriptors')#</w:t>
      </w:r>
    </w:p>
    <w:p w14:paraId="7157A079"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joined_dataframe_VH_VL</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read_csv('./HumanMouseOAS_VH_VL_paired_data.faa_Full_descriptors.csv', header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0)</w:t>
      </w:r>
    </w:p>
    <w:p w14:paraId="49B42A8F" w14:textId="77777777" w:rsidR="000378EF" w:rsidRPr="000378EF" w:rsidRDefault="000378EF" w:rsidP="000378EF">
      <w:pPr>
        <w:spacing w:before="100" w:beforeAutospacing="1" w:after="100" w:afterAutospacing="1"/>
        <w:outlineLvl w:val="2"/>
        <w:rPr>
          <w:rFonts w:ascii="var(--jp-content-font-family)" w:eastAsia="Times New Roman" w:hAnsi="var(--jp-content-font-family)" w:cs="Segoe UI"/>
          <w:b/>
          <w:bCs/>
          <w:color w:val="000000"/>
          <w:kern w:val="0"/>
          <w:sz w:val="27"/>
          <w:szCs w:val="27"/>
          <w:lang w:eastAsia="en-GB"/>
          <w14:ligatures w14:val="none"/>
        </w:rPr>
      </w:pPr>
      <w:r w:rsidRPr="000378EF">
        <w:rPr>
          <w:rFonts w:ascii="var(--jp-content-font-family)" w:eastAsia="Times New Roman" w:hAnsi="var(--jp-content-font-family)" w:cs="Segoe UI"/>
          <w:b/>
          <w:bCs/>
          <w:color w:val="000000"/>
          <w:kern w:val="0"/>
          <w:sz w:val="27"/>
          <w:szCs w:val="27"/>
          <w:lang w:eastAsia="en-GB"/>
          <w14:ligatures w14:val="none"/>
        </w:rPr>
        <w:t>Do it yourself</w:t>
      </w:r>
    </w:p>
    <w:p w14:paraId="1FD1794E" w14:textId="2245F3BE" w:rsidR="000378EF" w:rsidRPr="000378EF" w:rsidRDefault="000378EF" w:rsidP="000378EF">
      <w:pPr>
        <w:numPr>
          <w:ilvl w:val="0"/>
          <w:numId w:val="5"/>
        </w:numPr>
        <w:spacing w:after="24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 xml:space="preserve">These </w:t>
      </w:r>
      <w:del w:id="169" w:author="Lee, Adam" w:date="2024-03-13T14:24:00Z">
        <w:r w:rsidRPr="000378EF" w:rsidDel="00E853B0">
          <w:rPr>
            <w:rFonts w:ascii="var(--jp-content-font-family)" w:eastAsia="Times New Roman" w:hAnsi="var(--jp-content-font-family)" w:cs="Segoe UI"/>
            <w:color w:val="000000"/>
            <w:kern w:val="0"/>
            <w:sz w:val="21"/>
            <w:szCs w:val="21"/>
            <w:lang w:eastAsia="en-GB"/>
            <w14:ligatures w14:val="none"/>
          </w:rPr>
          <w:delText xml:space="preserve">encodings used with </w:delText>
        </w:r>
      </w:del>
      <w:proofErr w:type="spellStart"/>
      <w:r w:rsidRPr="000378EF">
        <w:rPr>
          <w:rFonts w:ascii="var(--jp-content-font-family)" w:eastAsia="Times New Roman" w:hAnsi="var(--jp-content-font-family)" w:cs="Segoe UI"/>
          <w:color w:val="000000"/>
          <w:kern w:val="0"/>
          <w:sz w:val="21"/>
          <w:szCs w:val="21"/>
          <w:lang w:eastAsia="en-GB"/>
          <w14:ligatures w14:val="none"/>
        </w:rPr>
        <w:t>Propythia</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w:t>
      </w:r>
      <w:ins w:id="170" w:author="Lee, Adam" w:date="2024-03-13T14:25:00Z">
        <w:r w:rsidR="00E853B0">
          <w:rPr>
            <w:rFonts w:ascii="var(--jp-content-font-family)" w:eastAsia="Times New Roman" w:hAnsi="var(--jp-content-font-family)" w:cs="Segoe UI"/>
            <w:color w:val="000000"/>
            <w:kern w:val="0"/>
            <w:sz w:val="21"/>
            <w:szCs w:val="21"/>
            <w:lang w:eastAsia="en-GB"/>
            <w14:ligatures w14:val="none"/>
          </w:rPr>
          <w:t xml:space="preserve">encodings </w:t>
        </w:r>
      </w:ins>
      <w:r w:rsidRPr="000378EF">
        <w:rPr>
          <w:rFonts w:ascii="var(--jp-content-font-family)" w:eastAsia="Times New Roman" w:hAnsi="var(--jp-content-font-family)" w:cs="Segoe UI"/>
          <w:color w:val="000000"/>
          <w:kern w:val="0"/>
          <w:sz w:val="21"/>
          <w:szCs w:val="21"/>
          <w:lang w:eastAsia="en-GB"/>
          <w14:ligatures w14:val="none"/>
        </w:rPr>
        <w:t xml:space="preserve">were selected to reduce the time taken to run. Retry the encoding step and experiment with the </w:t>
      </w:r>
      <w:proofErr w:type="spellStart"/>
      <w:r w:rsidRPr="000378EF">
        <w:rPr>
          <w:rFonts w:ascii="var(--jp-content-font-family)" w:eastAsia="Times New Roman" w:hAnsi="var(--jp-content-font-family)" w:cs="Segoe UI"/>
          <w:color w:val="000000"/>
          <w:kern w:val="0"/>
          <w:sz w:val="21"/>
          <w:szCs w:val="21"/>
          <w:lang w:eastAsia="en-GB"/>
          <w14:ligatures w14:val="none"/>
        </w:rPr>
        <w:t>protein.adaptable</w:t>
      </w:r>
      <w:proofErr w:type="spellEnd"/>
      <w:r w:rsidRPr="000378EF">
        <w:rPr>
          <w:rFonts w:ascii="var(--jp-content-font-family)" w:eastAsia="Times New Roman" w:hAnsi="var(--jp-content-font-family)" w:cs="Segoe UI"/>
          <w:color w:val="000000"/>
          <w:kern w:val="0"/>
          <w:sz w:val="21"/>
          <w:szCs w:val="21"/>
          <w:lang w:eastAsia="en-GB"/>
          <w14:ligatures w14:val="none"/>
        </w:rPr>
        <w:t>([3,4,5,6,7,8,9,10,11,12,13,14,17,18,19,20,21]) array.</w:t>
      </w:r>
    </w:p>
    <w:p w14:paraId="42277882" w14:textId="1B35A1C7" w:rsidR="000378EF" w:rsidRPr="000378EF" w:rsidRDefault="000378EF" w:rsidP="000378EF">
      <w:pPr>
        <w:numPr>
          <w:ilvl w:val="0"/>
          <w:numId w:val="5"/>
        </w:numPr>
        <w:spacing w:after="240"/>
        <w:rPr>
          <w:rFonts w:ascii="var(--jp-content-font-family)" w:eastAsia="Times New Roman" w:hAnsi="var(--jp-content-font-family)" w:cs="Segoe UI"/>
          <w:color w:val="000000"/>
          <w:kern w:val="0"/>
          <w:sz w:val="21"/>
          <w:szCs w:val="21"/>
          <w:lang w:eastAsia="en-GB"/>
          <w14:ligatures w14:val="none"/>
        </w:rPr>
      </w:pPr>
      <w:del w:id="171" w:author="Lee, Adam" w:date="2024-03-13T14:25:00Z">
        <w:r w:rsidRPr="000378EF" w:rsidDel="00E853B0">
          <w:rPr>
            <w:rFonts w:ascii="var(--jp-content-font-family)" w:eastAsia="Times New Roman" w:hAnsi="var(--jp-content-font-family)" w:cs="Segoe UI"/>
            <w:color w:val="000000"/>
            <w:kern w:val="0"/>
            <w:sz w:val="21"/>
            <w:szCs w:val="21"/>
            <w:lang w:eastAsia="en-GB"/>
            <w14:ligatures w14:val="none"/>
          </w:rPr>
          <w:delText xml:space="preserve">NB </w:delText>
        </w:r>
      </w:del>
      <w:ins w:id="172" w:author="Lee, Adam" w:date="2024-03-13T14:25:00Z">
        <w:r w:rsidR="00E853B0">
          <w:rPr>
            <w:rFonts w:ascii="var(--jp-content-font-family)" w:eastAsia="Times New Roman" w:hAnsi="var(--jp-content-font-family)" w:cs="Segoe UI"/>
            <w:color w:val="000000"/>
            <w:kern w:val="0"/>
            <w:sz w:val="21"/>
            <w:szCs w:val="21"/>
            <w:lang w:eastAsia="en-GB"/>
            <w14:ligatures w14:val="none"/>
          </w:rPr>
          <w:t>Note that</w:t>
        </w:r>
        <w:r w:rsidR="00E853B0" w:rsidRPr="000378EF">
          <w:rPr>
            <w:rFonts w:ascii="var(--jp-content-font-family)" w:eastAsia="Times New Roman" w:hAnsi="var(--jp-content-font-family)" w:cs="Segoe UI"/>
            <w:color w:val="000000"/>
            <w:kern w:val="0"/>
            <w:sz w:val="21"/>
            <w:szCs w:val="21"/>
            <w:lang w:eastAsia="en-GB"/>
            <w14:ligatures w14:val="none"/>
          </w:rPr>
          <w:t xml:space="preserve"> </w:t>
        </w:r>
      </w:ins>
      <w:proofErr w:type="spellStart"/>
      <w:r w:rsidRPr="000378EF">
        <w:rPr>
          <w:rFonts w:ascii="var(--jp-content-font-family)" w:eastAsia="Times New Roman" w:hAnsi="var(--jp-content-font-family)" w:cs="Segoe UI"/>
          <w:color w:val="000000"/>
          <w:kern w:val="0"/>
          <w:sz w:val="21"/>
          <w:szCs w:val="21"/>
          <w:lang w:eastAsia="en-GB"/>
          <w14:ligatures w14:val="none"/>
        </w:rPr>
        <w:t>Propythia</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accepts numbers</w:t>
      </w:r>
      <w:ins w:id="173" w:author="Lee, Adam" w:date="2024-03-13T14:25:00Z">
        <w:r w:rsidR="00E853B0">
          <w:rPr>
            <w:rFonts w:ascii="var(--jp-content-font-family)" w:eastAsia="Times New Roman" w:hAnsi="var(--jp-content-font-family)" w:cs="Segoe UI"/>
            <w:color w:val="000000"/>
            <w:kern w:val="0"/>
            <w:sz w:val="21"/>
            <w:szCs w:val="21"/>
            <w:lang w:eastAsia="en-GB"/>
            <w14:ligatures w14:val="none"/>
          </w:rPr>
          <w:t xml:space="preserve"> from</w:t>
        </w:r>
      </w:ins>
      <w:r w:rsidRPr="000378EF">
        <w:rPr>
          <w:rFonts w:ascii="var(--jp-content-font-family)" w:eastAsia="Times New Roman" w:hAnsi="var(--jp-content-font-family)" w:cs="Segoe UI"/>
          <w:color w:val="000000"/>
          <w:kern w:val="0"/>
          <w:sz w:val="21"/>
          <w:szCs w:val="21"/>
          <w:lang w:eastAsia="en-GB"/>
          <w14:ligatures w14:val="none"/>
        </w:rPr>
        <w:t xml:space="preserve"> 0-40</w:t>
      </w:r>
      <w:ins w:id="174" w:author="Lee, Adam" w:date="2024-03-13T14:25:00Z">
        <w:r w:rsidR="00E853B0">
          <w:rPr>
            <w:rFonts w:ascii="var(--jp-content-font-family)" w:eastAsia="Times New Roman" w:hAnsi="var(--jp-content-font-family)" w:cs="Segoe UI"/>
            <w:color w:val="000000"/>
            <w:kern w:val="0"/>
            <w:sz w:val="21"/>
            <w:szCs w:val="21"/>
            <w:lang w:eastAsia="en-GB"/>
            <w14:ligatures w14:val="none"/>
          </w:rPr>
          <w:t>,</w:t>
        </w:r>
      </w:ins>
      <w:r w:rsidRPr="000378EF">
        <w:rPr>
          <w:rFonts w:ascii="var(--jp-content-font-family)" w:eastAsia="Times New Roman" w:hAnsi="var(--jp-content-font-family)" w:cs="Segoe UI"/>
          <w:color w:val="000000"/>
          <w:kern w:val="0"/>
          <w:sz w:val="21"/>
          <w:szCs w:val="21"/>
          <w:lang w:eastAsia="en-GB"/>
          <w14:ligatures w14:val="none"/>
        </w:rPr>
        <w:t xml:space="preserve"> </w:t>
      </w:r>
      <w:commentRangeStart w:id="175"/>
      <w:r w:rsidRPr="000378EF">
        <w:rPr>
          <w:rFonts w:ascii="var(--jp-content-font-family)" w:eastAsia="Times New Roman" w:hAnsi="var(--jp-content-font-family)" w:cs="Segoe UI"/>
          <w:color w:val="000000"/>
          <w:kern w:val="0"/>
          <w:sz w:val="21"/>
          <w:szCs w:val="21"/>
          <w:lang w:eastAsia="en-GB"/>
          <w14:ligatures w14:val="none"/>
        </w:rPr>
        <w:t>however we avoid 1, 2 and 37 as these produce outputs of differing length</w:t>
      </w:r>
      <w:commentRangeEnd w:id="175"/>
      <w:r w:rsidR="00E853B0">
        <w:rPr>
          <w:rStyle w:val="CommentReference"/>
        </w:rPr>
        <w:commentReference w:id="175"/>
      </w:r>
      <w:ins w:id="176" w:author="Lee, Adam" w:date="2024-03-13T14:25:00Z">
        <w:r w:rsidR="00E853B0">
          <w:rPr>
            <w:rFonts w:ascii="var(--jp-content-font-family)" w:eastAsia="Times New Roman" w:hAnsi="var(--jp-content-font-family)" w:cs="Segoe UI"/>
            <w:color w:val="000000"/>
            <w:kern w:val="0"/>
            <w:sz w:val="21"/>
            <w:szCs w:val="21"/>
            <w:lang w:eastAsia="en-GB"/>
            <w14:ligatures w14:val="none"/>
          </w:rPr>
          <w:t>.</w:t>
        </w:r>
      </w:ins>
    </w:p>
    <w:p w14:paraId="7F46DE87" w14:textId="77777777" w:rsidR="000378EF" w:rsidRPr="000378EF" w:rsidRDefault="000378EF" w:rsidP="000378EF">
      <w:pPr>
        <w:jc w:val="right"/>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color w:val="000000"/>
          <w:kern w:val="0"/>
          <w:sz w:val="21"/>
          <w:szCs w:val="21"/>
          <w:lang w:eastAsia="en-GB"/>
          <w14:ligatures w14:val="none"/>
        </w:rPr>
        <w:t>[123]:</w:t>
      </w:r>
    </w:p>
    <w:p w14:paraId="5CD3CFE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RANDOM_SEED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0</w:t>
      </w:r>
    </w:p>
    <w:p w14:paraId="44DCFD6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#Prepare training data and labels</w:t>
      </w:r>
    </w:p>
    <w:p w14:paraId="6CF35D9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labels1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1000</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[1] </w:t>
      </w:r>
      <w:r w:rsidRPr="000378EF">
        <w:rPr>
          <w:rFonts w:ascii="inherit" w:eastAsia="Times New Roman" w:hAnsi="inherit" w:cs="Courier New"/>
          <w:i/>
          <w:iCs/>
          <w:color w:val="000000"/>
          <w:kern w:val="0"/>
          <w:sz w:val="20"/>
          <w:szCs w:val="20"/>
          <w:lang w:eastAsia="en-GB"/>
          <w14:ligatures w14:val="none"/>
        </w:rPr>
        <w:t>##Human antibodies will be class 1</w:t>
      </w:r>
    </w:p>
    <w:p w14:paraId="4F5A7AF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labels2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1000</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[0] </w:t>
      </w:r>
      <w:r w:rsidRPr="000378EF">
        <w:rPr>
          <w:rFonts w:ascii="inherit" w:eastAsia="Times New Roman" w:hAnsi="inherit" w:cs="Courier New"/>
          <w:i/>
          <w:iCs/>
          <w:color w:val="000000"/>
          <w:kern w:val="0"/>
          <w:sz w:val="20"/>
          <w:szCs w:val="20"/>
          <w:lang w:eastAsia="en-GB"/>
          <w14:ligatures w14:val="none"/>
        </w:rPr>
        <w:t>## Mouse antibodies will be class 0</w:t>
      </w:r>
    </w:p>
    <w:p w14:paraId="5D2D35F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labels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labels1</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labels2</w:t>
      </w:r>
    </w:p>
    <w:p w14:paraId="2A7C40D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y</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labels</w:t>
      </w:r>
    </w:p>
    <w:p w14:paraId="7BCF3D9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print(</w:t>
      </w:r>
      <w:proofErr w:type="spellStart"/>
      <w:r w:rsidRPr="000378EF">
        <w:rPr>
          <w:rFonts w:ascii="inherit" w:eastAsia="Times New Roman" w:hAnsi="inherit" w:cs="Courier New"/>
          <w:color w:val="000000"/>
          <w:kern w:val="0"/>
          <w:sz w:val="20"/>
          <w:szCs w:val="20"/>
          <w:lang w:eastAsia="en-GB"/>
          <w14:ligatures w14:val="none"/>
        </w:rPr>
        <w:t>len</w:t>
      </w:r>
      <w:proofErr w:type="spellEnd"/>
      <w:r w:rsidRPr="000378EF">
        <w:rPr>
          <w:rFonts w:ascii="inherit" w:eastAsia="Times New Roman" w:hAnsi="inherit" w:cs="Courier New"/>
          <w:color w:val="000000"/>
          <w:kern w:val="0"/>
          <w:sz w:val="20"/>
          <w:szCs w:val="20"/>
          <w:lang w:eastAsia="en-GB"/>
          <w14:ligatures w14:val="none"/>
        </w:rPr>
        <w:t>(y))</w:t>
      </w:r>
    </w:p>
    <w:p w14:paraId="587B5F8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##Mouse ==1, Human == 0</w:t>
      </w:r>
    </w:p>
    <w:p w14:paraId="100D111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60567986"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dataset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joined_dataframe_VH_VL</w:t>
      </w:r>
      <w:proofErr w:type="spellEnd"/>
    </w:p>
    <w:p w14:paraId="7080EA69"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dataset</w:t>
      </w:r>
      <w:r w:rsidRPr="000378EF">
        <w:rPr>
          <w:rFonts w:ascii="inherit" w:eastAsia="Times New Roman" w:hAnsi="inherit" w:cs="Courier New"/>
          <w:b/>
          <w:bCs/>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dataset.loc</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dataset.columns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'Unnamed: 0']</w:t>
      </w:r>
    </w:p>
    <w:p w14:paraId="1CADAB1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print(</w:t>
      </w:r>
      <w:proofErr w:type="spellStart"/>
      <w:r w:rsidRPr="000378EF">
        <w:rPr>
          <w:rFonts w:ascii="inherit" w:eastAsia="Times New Roman" w:hAnsi="inherit" w:cs="Courier New"/>
          <w:color w:val="000000"/>
          <w:kern w:val="0"/>
          <w:sz w:val="20"/>
          <w:szCs w:val="20"/>
          <w:lang w:eastAsia="en-GB"/>
          <w14:ligatures w14:val="none"/>
        </w:rPr>
        <w:t>dataset.shape</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i/>
          <w:iCs/>
          <w:color w:val="000000"/>
          <w:kern w:val="0"/>
          <w:sz w:val="20"/>
          <w:szCs w:val="20"/>
          <w:lang w:eastAsia="en-GB"/>
          <w14:ligatures w14:val="none"/>
        </w:rPr>
        <w:t>##Just to check that you have an equal number of labels to the number of samples</w:t>
      </w:r>
    </w:p>
    <w:p w14:paraId="4D896F3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2C7D67D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2000</w:t>
      </w:r>
    </w:p>
    <w:p w14:paraId="6205F73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(2000, 890)</w:t>
      </w:r>
    </w:p>
    <w:p w14:paraId="19EA4E87" w14:textId="77777777" w:rsidR="000378EF" w:rsidRPr="000378EF" w:rsidRDefault="000378EF" w:rsidP="000378EF">
      <w:pPr>
        <w:jc w:val="right"/>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color w:val="000000"/>
          <w:kern w:val="0"/>
          <w:sz w:val="21"/>
          <w:szCs w:val="21"/>
          <w:lang w:eastAsia="en-GB"/>
          <w14:ligatures w14:val="none"/>
        </w:rPr>
        <w:t>[124]:</w:t>
      </w:r>
    </w:p>
    <w:p w14:paraId="4CD35E72"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X_train</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X_test</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y_train</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y_test</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train_test_split</w:t>
      </w:r>
      <w:proofErr w:type="spellEnd"/>
      <w:r w:rsidRPr="000378EF">
        <w:rPr>
          <w:rFonts w:ascii="inherit" w:eastAsia="Times New Roman" w:hAnsi="inherit" w:cs="Courier New"/>
          <w:color w:val="000000"/>
          <w:kern w:val="0"/>
          <w:sz w:val="20"/>
          <w:szCs w:val="20"/>
          <w:lang w:eastAsia="en-GB"/>
          <w14:ligatures w14:val="none"/>
        </w:rPr>
        <w:t xml:space="preserve">(dataset, y, </w:t>
      </w:r>
      <w:proofErr w:type="spellStart"/>
      <w:r w:rsidRPr="000378EF">
        <w:rPr>
          <w:rFonts w:ascii="inherit" w:eastAsia="Times New Roman" w:hAnsi="inherit" w:cs="Courier New"/>
          <w:color w:val="000000"/>
          <w:kern w:val="0"/>
          <w:sz w:val="20"/>
          <w:szCs w:val="20"/>
          <w:lang w:eastAsia="en-GB"/>
          <w14:ligatures w14:val="none"/>
        </w:rPr>
        <w:t>test_size</w:t>
      </w:r>
      <w:proofErr w:type="spellEnd"/>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.3, </w:t>
      </w:r>
      <w:proofErr w:type="spellStart"/>
      <w:r w:rsidRPr="000378EF">
        <w:rPr>
          <w:rFonts w:ascii="inherit" w:eastAsia="Times New Roman" w:hAnsi="inherit" w:cs="Courier New"/>
          <w:color w:val="000000"/>
          <w:kern w:val="0"/>
          <w:sz w:val="20"/>
          <w:szCs w:val="20"/>
          <w:lang w:eastAsia="en-GB"/>
          <w14:ligatures w14:val="none"/>
        </w:rPr>
        <w:t>random_state</w:t>
      </w:r>
      <w:proofErr w:type="spellEnd"/>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RANDOM_SEED, shuffle</w:t>
      </w:r>
      <w:r w:rsidRPr="000378EF">
        <w:rPr>
          <w:rFonts w:ascii="inherit" w:eastAsia="Times New Roman" w:hAnsi="inherit" w:cs="Courier New"/>
          <w:b/>
          <w:bCs/>
          <w:color w:val="000000"/>
          <w:kern w:val="0"/>
          <w:sz w:val="20"/>
          <w:szCs w:val="20"/>
          <w:lang w:eastAsia="en-GB"/>
          <w14:ligatures w14:val="none"/>
        </w:rPr>
        <w:t>=True</w:t>
      </w:r>
      <w:r w:rsidRPr="000378EF">
        <w:rPr>
          <w:rFonts w:ascii="inherit" w:eastAsia="Times New Roman" w:hAnsi="inherit" w:cs="Courier New"/>
          <w:color w:val="000000"/>
          <w:kern w:val="0"/>
          <w:sz w:val="20"/>
          <w:szCs w:val="20"/>
          <w:lang w:eastAsia="en-GB"/>
          <w14:ligatures w14:val="none"/>
        </w:rPr>
        <w:t>)</w:t>
      </w:r>
    </w:p>
    <w:p w14:paraId="63DB073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num_rows</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num_cols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dataset.shape</w:t>
      </w:r>
      <w:proofErr w:type="spellEnd"/>
    </w:p>
    <w:p w14:paraId="64B1A87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print("Training set size: ", </w:t>
      </w:r>
      <w:proofErr w:type="spellStart"/>
      <w:r w:rsidRPr="000378EF">
        <w:rPr>
          <w:rFonts w:ascii="inherit" w:eastAsia="Times New Roman" w:hAnsi="inherit" w:cs="Courier New"/>
          <w:color w:val="000000"/>
          <w:kern w:val="0"/>
          <w:sz w:val="20"/>
          <w:szCs w:val="20"/>
          <w:lang w:eastAsia="en-GB"/>
          <w14:ligatures w14:val="none"/>
        </w:rPr>
        <w:t>X_train.shape</w:t>
      </w:r>
      <w:proofErr w:type="spellEnd"/>
      <w:r w:rsidRPr="000378EF">
        <w:rPr>
          <w:rFonts w:ascii="inherit" w:eastAsia="Times New Roman" w:hAnsi="inherit" w:cs="Courier New"/>
          <w:color w:val="000000"/>
          <w:kern w:val="0"/>
          <w:sz w:val="20"/>
          <w:szCs w:val="20"/>
          <w:lang w:eastAsia="en-GB"/>
          <w14:ligatures w14:val="none"/>
        </w:rPr>
        <w:t xml:space="preserve">, "       Test set size: ", </w:t>
      </w:r>
      <w:proofErr w:type="spellStart"/>
      <w:r w:rsidRPr="000378EF">
        <w:rPr>
          <w:rFonts w:ascii="inherit" w:eastAsia="Times New Roman" w:hAnsi="inherit" w:cs="Courier New"/>
          <w:color w:val="000000"/>
          <w:kern w:val="0"/>
          <w:sz w:val="20"/>
          <w:szCs w:val="20"/>
          <w:lang w:eastAsia="en-GB"/>
          <w14:ligatures w14:val="none"/>
        </w:rPr>
        <w:t>X_test.shape</w:t>
      </w:r>
      <w:proofErr w:type="spellEnd"/>
      <w:r w:rsidRPr="000378EF">
        <w:rPr>
          <w:rFonts w:ascii="inherit" w:eastAsia="Times New Roman" w:hAnsi="inherit" w:cs="Courier New"/>
          <w:color w:val="000000"/>
          <w:kern w:val="0"/>
          <w:sz w:val="20"/>
          <w:szCs w:val="20"/>
          <w:lang w:eastAsia="en-GB"/>
          <w14:ligatures w14:val="none"/>
        </w:rPr>
        <w:t>)</w:t>
      </w:r>
    </w:p>
    <w:p w14:paraId="0E98E05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lastRenderedPageBreak/>
        <w:t>​</w:t>
      </w:r>
    </w:p>
    <w:p w14:paraId="19E3D7F4"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Training set size:  (1400, 890)        Test set size:  (600, 890)</w:t>
      </w:r>
    </w:p>
    <w:p w14:paraId="54E07DC3" w14:textId="77777777" w:rsidR="000378EF" w:rsidRPr="000378EF" w:rsidRDefault="000378EF" w:rsidP="000378EF">
      <w:pPr>
        <w:spacing w:before="100" w:beforeAutospacing="1" w:after="100" w:afterAutospacing="1"/>
        <w:outlineLvl w:val="2"/>
        <w:rPr>
          <w:rFonts w:ascii="var(--jp-content-font-family)" w:eastAsia="Times New Roman" w:hAnsi="var(--jp-content-font-family)" w:cs="Segoe UI"/>
          <w:b/>
          <w:bCs/>
          <w:color w:val="000000"/>
          <w:kern w:val="0"/>
          <w:sz w:val="27"/>
          <w:szCs w:val="27"/>
          <w:lang w:eastAsia="en-GB"/>
          <w14:ligatures w14:val="none"/>
        </w:rPr>
      </w:pPr>
      <w:r w:rsidRPr="000378EF">
        <w:rPr>
          <w:rFonts w:ascii="var(--jp-content-font-family)" w:eastAsia="Times New Roman" w:hAnsi="var(--jp-content-font-family)" w:cs="Segoe UI"/>
          <w:b/>
          <w:bCs/>
          <w:color w:val="000000"/>
          <w:kern w:val="0"/>
          <w:sz w:val="27"/>
          <w:szCs w:val="27"/>
          <w:lang w:eastAsia="en-GB"/>
          <w14:ligatures w14:val="none"/>
        </w:rPr>
        <w:t>Do it yourself</w:t>
      </w:r>
    </w:p>
    <w:p w14:paraId="43457EAD" w14:textId="7B1A2846" w:rsidR="000378EF" w:rsidRPr="000378EF" w:rsidRDefault="000378EF" w:rsidP="000378EF">
      <w:pPr>
        <w:numPr>
          <w:ilvl w:val="0"/>
          <w:numId w:val="6"/>
        </w:numPr>
        <w:spacing w:after="24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The list of classifiers used above is not exhaustive. These were picked to represent the major classes of models. You will find a much larger list of classifiers supported in scikit-learn</w:t>
      </w:r>
      <w:ins w:id="177" w:author="Lee, Adam" w:date="2024-03-13T14:26:00Z">
        <w:r w:rsidR="00E853B0">
          <w:rPr>
            <w:rFonts w:ascii="var(--jp-content-font-family)" w:eastAsia="Times New Roman" w:hAnsi="var(--jp-content-font-family)" w:cs="Segoe UI"/>
            <w:color w:val="000000"/>
            <w:kern w:val="0"/>
            <w:sz w:val="21"/>
            <w:szCs w:val="21"/>
            <w:lang w:eastAsia="en-GB"/>
            <w14:ligatures w14:val="none"/>
          </w:rPr>
          <w:t>,</w:t>
        </w:r>
      </w:ins>
      <w:r w:rsidRPr="000378EF">
        <w:rPr>
          <w:rFonts w:ascii="var(--jp-content-font-family)" w:eastAsia="Times New Roman" w:hAnsi="var(--jp-content-font-family)" w:cs="Segoe UI"/>
          <w:color w:val="000000"/>
          <w:kern w:val="0"/>
          <w:sz w:val="21"/>
          <w:szCs w:val="21"/>
          <w:lang w:eastAsia="en-GB"/>
          <w14:ligatures w14:val="none"/>
        </w:rPr>
        <w:t xml:space="preserve"> here: </w:t>
      </w:r>
      <w:hyperlink r:id="rId15" w:tgtFrame="_blank" w:history="1">
        <w:r w:rsidRPr="000378EF">
          <w:rPr>
            <w:rFonts w:ascii="var(--jp-content-font-family)" w:eastAsia="Times New Roman" w:hAnsi="var(--jp-content-font-family)" w:cs="Segoe UI"/>
            <w:color w:val="0000FF"/>
            <w:kern w:val="0"/>
            <w:sz w:val="21"/>
            <w:szCs w:val="21"/>
            <w:u w:val="single"/>
            <w:lang w:eastAsia="en-GB"/>
            <w14:ligatures w14:val="none"/>
          </w:rPr>
          <w:t>https://scikit-learn.org/stable/supervised_learning.html</w:t>
        </w:r>
      </w:hyperlink>
      <w:r w:rsidRPr="000378EF">
        <w:rPr>
          <w:rFonts w:ascii="var(--jp-content-font-family)" w:eastAsia="Times New Roman" w:hAnsi="var(--jp-content-font-family)" w:cs="Segoe UI"/>
          <w:color w:val="000000"/>
          <w:kern w:val="0"/>
          <w:sz w:val="21"/>
          <w:szCs w:val="21"/>
          <w:lang w:eastAsia="en-GB"/>
          <w14:ligatures w14:val="none"/>
        </w:rPr>
        <w:t>.</w:t>
      </w:r>
    </w:p>
    <w:p w14:paraId="5C198EB5" w14:textId="2EF3FAC0" w:rsidR="000378EF" w:rsidRPr="000378EF" w:rsidRDefault="000378EF" w:rsidP="000378EF">
      <w:pPr>
        <w:numPr>
          <w:ilvl w:val="0"/>
          <w:numId w:val="6"/>
        </w:numPr>
        <w:spacing w:after="24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 xml:space="preserve">Try adding some new classifiers to the classifier dictionary and </w:t>
      </w:r>
      <w:del w:id="178" w:author="Lee, Adam" w:date="2024-03-13T14:26:00Z">
        <w:r w:rsidRPr="000378EF" w:rsidDel="00E853B0">
          <w:rPr>
            <w:rFonts w:ascii="var(--jp-content-font-family)" w:eastAsia="Times New Roman" w:hAnsi="var(--jp-content-font-family)" w:cs="Segoe UI"/>
            <w:color w:val="000000"/>
            <w:kern w:val="0"/>
            <w:sz w:val="21"/>
            <w:szCs w:val="21"/>
            <w:lang w:eastAsia="en-GB"/>
            <w14:ligatures w14:val="none"/>
          </w:rPr>
          <w:delText xml:space="preserve">chack </w:delText>
        </w:r>
      </w:del>
      <w:ins w:id="179" w:author="Lee, Adam" w:date="2024-03-13T14:26:00Z">
        <w:r w:rsidR="00E853B0">
          <w:rPr>
            <w:rFonts w:ascii="var(--jp-content-font-family)" w:eastAsia="Times New Roman" w:hAnsi="var(--jp-content-font-family)" w:cs="Segoe UI"/>
            <w:color w:val="000000"/>
            <w:kern w:val="0"/>
            <w:sz w:val="21"/>
            <w:szCs w:val="21"/>
            <w:lang w:eastAsia="en-GB"/>
            <w14:ligatures w14:val="none"/>
          </w:rPr>
          <w:t>check</w:t>
        </w:r>
        <w:r w:rsidR="00E853B0" w:rsidRPr="000378EF">
          <w:rPr>
            <w:rFonts w:ascii="var(--jp-content-font-family)" w:eastAsia="Times New Roman" w:hAnsi="var(--jp-content-font-family)" w:cs="Segoe UI"/>
            <w:color w:val="000000"/>
            <w:kern w:val="0"/>
            <w:sz w:val="21"/>
            <w:szCs w:val="21"/>
            <w:lang w:eastAsia="en-GB"/>
            <w14:ligatures w14:val="none"/>
          </w:rPr>
          <w:t xml:space="preserve"> </w:t>
        </w:r>
      </w:ins>
      <w:r w:rsidRPr="000378EF">
        <w:rPr>
          <w:rFonts w:ascii="var(--jp-content-font-family)" w:eastAsia="Times New Roman" w:hAnsi="var(--jp-content-font-family)" w:cs="Segoe UI"/>
          <w:color w:val="000000"/>
          <w:kern w:val="0"/>
          <w:sz w:val="21"/>
          <w:szCs w:val="21"/>
          <w:lang w:eastAsia="en-GB"/>
          <w14:ligatures w14:val="none"/>
        </w:rPr>
        <w:t>how the results differ.</w:t>
      </w:r>
    </w:p>
    <w:p w14:paraId="5B84AA1E" w14:textId="77777777" w:rsidR="000378EF" w:rsidRPr="000378EF" w:rsidRDefault="000378EF" w:rsidP="000378EF">
      <w:pPr>
        <w:spacing w:after="12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GB: this is pretty much the same thing as above. Is it not enough to name the classifiers and give the scores as an answer?</w:t>
      </w:r>
    </w:p>
    <w:p w14:paraId="0B7F1E1D" w14:textId="77777777" w:rsidR="000378EF" w:rsidRPr="000378EF" w:rsidRDefault="000378EF" w:rsidP="000378EF">
      <w:pPr>
        <w:jc w:val="right"/>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color w:val="000000"/>
          <w:kern w:val="0"/>
          <w:sz w:val="21"/>
          <w:szCs w:val="21"/>
          <w:lang w:eastAsia="en-GB"/>
          <w14:ligatures w14:val="none"/>
        </w:rPr>
        <w:t>[134]:</w:t>
      </w:r>
    </w:p>
    <w:p w14:paraId="26B2F084"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RANDOM_SEED</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42</w:t>
      </w:r>
    </w:p>
    <w:p w14:paraId="39C1B159"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56BD826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classifiers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
    <w:p w14:paraId="3F41099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KNeighbours</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KNeighborsClassifier</w:t>
      </w:r>
      <w:proofErr w:type="spellEnd"/>
      <w:r w:rsidRPr="000378EF">
        <w:rPr>
          <w:rFonts w:ascii="inherit" w:eastAsia="Times New Roman" w:hAnsi="inherit" w:cs="Courier New"/>
          <w:color w:val="000000"/>
          <w:kern w:val="0"/>
          <w:sz w:val="20"/>
          <w:szCs w:val="20"/>
          <w:lang w:eastAsia="en-GB"/>
          <w14:ligatures w14:val="none"/>
        </w:rPr>
        <w:t>(2),</w:t>
      </w:r>
    </w:p>
    <w:p w14:paraId="3D1A44C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'Gaussian':    </w:t>
      </w:r>
      <w:proofErr w:type="spellStart"/>
      <w:r w:rsidRPr="000378EF">
        <w:rPr>
          <w:rFonts w:ascii="inherit" w:eastAsia="Times New Roman" w:hAnsi="inherit" w:cs="Courier New"/>
          <w:color w:val="000000"/>
          <w:kern w:val="0"/>
          <w:sz w:val="20"/>
          <w:szCs w:val="20"/>
          <w:lang w:eastAsia="en-GB"/>
          <w14:ligatures w14:val="none"/>
        </w:rPr>
        <w:t>GaussianMixture</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n_components</w:t>
      </w:r>
      <w:proofErr w:type="spellEnd"/>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n),</w:t>
      </w:r>
    </w:p>
    <w:p w14:paraId="33CCFBA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KMeans</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KMeans</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n_clusters</w:t>
      </w:r>
      <w:proofErr w:type="spellEnd"/>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n)</w:t>
      </w:r>
    </w:p>
    <w:p w14:paraId="59DF1773"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5E93723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59908C5A" w14:textId="77777777" w:rsidR="000378EF" w:rsidRPr="000378EF" w:rsidRDefault="000378EF" w:rsidP="000378EF">
      <w:pPr>
        <w:spacing w:after="12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GB: what about these? These are for clustering</w:t>
      </w:r>
    </w:p>
    <w:p w14:paraId="19654EA3" w14:textId="77777777" w:rsidR="000378EF" w:rsidRPr="000378EF" w:rsidRDefault="000378EF" w:rsidP="000378EF">
      <w:pPr>
        <w:jc w:val="right"/>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color w:val="000000"/>
          <w:kern w:val="0"/>
          <w:sz w:val="21"/>
          <w:szCs w:val="21"/>
          <w:lang w:eastAsia="en-GB"/>
          <w14:ligatures w14:val="none"/>
        </w:rPr>
        <w:t>[135]:</w:t>
      </w:r>
    </w:p>
    <w:p w14:paraId="5E8672F1"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##Loop through each classifier, fit training data and evaluate model. Plot results as confusion matrix##</w:t>
      </w:r>
    </w:p>
    <w:p w14:paraId="66F47C7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4C56BC5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no_classifiers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len</w:t>
      </w:r>
      <w:proofErr w:type="spellEnd"/>
      <w:r w:rsidRPr="000378EF">
        <w:rPr>
          <w:rFonts w:ascii="inherit" w:eastAsia="Times New Roman" w:hAnsi="inherit" w:cs="Courier New"/>
          <w:color w:val="000000"/>
          <w:kern w:val="0"/>
          <w:sz w:val="20"/>
          <w:szCs w:val="20"/>
          <w:lang w:eastAsia="en-GB"/>
          <w14:ligatures w14:val="none"/>
        </w:rPr>
        <w:t>(classifiers)</w:t>
      </w:r>
    </w:p>
    <w:p w14:paraId="36832AE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61125BC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scores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
    <w:p w14:paraId="1856C18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534BE7C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confusion_matrices</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zeros((2, 2, </w:t>
      </w:r>
      <w:proofErr w:type="spellStart"/>
      <w:r w:rsidRPr="000378EF">
        <w:rPr>
          <w:rFonts w:ascii="inherit" w:eastAsia="Times New Roman" w:hAnsi="inherit" w:cs="Courier New"/>
          <w:color w:val="000000"/>
          <w:kern w:val="0"/>
          <w:sz w:val="20"/>
          <w:szCs w:val="20"/>
          <w:lang w:eastAsia="en-GB"/>
          <w14:ligatures w14:val="none"/>
        </w:rPr>
        <w:t>no_classifiers</w:t>
      </w:r>
      <w:proofErr w:type="spellEnd"/>
      <w:r w:rsidRPr="000378EF">
        <w:rPr>
          <w:rFonts w:ascii="inherit" w:eastAsia="Times New Roman" w:hAnsi="inherit" w:cs="Courier New"/>
          <w:color w:val="000000"/>
          <w:kern w:val="0"/>
          <w:sz w:val="20"/>
          <w:szCs w:val="20"/>
          <w:lang w:eastAsia="en-GB"/>
          <w14:ligatures w14:val="none"/>
        </w:rPr>
        <w:t>))</w:t>
      </w:r>
    </w:p>
    <w:p w14:paraId="2208C2C6"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4524DFD9"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for</w:t>
      </w:r>
      <w:r w:rsidRPr="000378EF">
        <w:rPr>
          <w:rFonts w:ascii="inherit" w:eastAsia="Times New Roman" w:hAnsi="inherit" w:cs="Courier New"/>
          <w:color w:val="000000"/>
          <w:kern w:val="0"/>
          <w:sz w:val="20"/>
          <w:szCs w:val="20"/>
          <w:lang w:eastAsia="en-GB"/>
          <w14:ligatures w14:val="none"/>
        </w:rPr>
        <w:t xml:space="preserve"> index, classifier </w:t>
      </w:r>
      <w:r w:rsidRPr="000378EF">
        <w:rPr>
          <w:rFonts w:ascii="inherit" w:eastAsia="Times New Roman" w:hAnsi="inherit" w:cs="Courier New"/>
          <w:b/>
          <w:bCs/>
          <w:color w:val="000000"/>
          <w:kern w:val="0"/>
          <w:sz w:val="20"/>
          <w:szCs w:val="20"/>
          <w:lang w:eastAsia="en-GB"/>
          <w14:ligatures w14:val="none"/>
        </w:rPr>
        <w:t>in</w:t>
      </w:r>
      <w:r w:rsidRPr="000378EF">
        <w:rPr>
          <w:rFonts w:ascii="inherit" w:eastAsia="Times New Roman" w:hAnsi="inherit" w:cs="Courier New"/>
          <w:color w:val="000000"/>
          <w:kern w:val="0"/>
          <w:sz w:val="20"/>
          <w:szCs w:val="20"/>
          <w:lang w:eastAsia="en-GB"/>
          <w14:ligatures w14:val="none"/>
        </w:rPr>
        <w:t xml:space="preserve"> enumerate(classifiers):</w:t>
      </w:r>
    </w:p>
    <w:p w14:paraId="32AC715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clf</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classifiers.get</w:t>
      </w:r>
      <w:proofErr w:type="spellEnd"/>
      <w:r w:rsidRPr="000378EF">
        <w:rPr>
          <w:rFonts w:ascii="inherit" w:eastAsia="Times New Roman" w:hAnsi="inherit" w:cs="Courier New"/>
          <w:color w:val="000000"/>
          <w:kern w:val="0"/>
          <w:sz w:val="20"/>
          <w:szCs w:val="20"/>
          <w:lang w:eastAsia="en-GB"/>
          <w14:ligatures w14:val="none"/>
        </w:rPr>
        <w:t>(classifier)</w:t>
      </w:r>
    </w:p>
    <w:p w14:paraId="1C849A21"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clf.fit</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X_train,y_train</w:t>
      </w:r>
      <w:proofErr w:type="spellEnd"/>
      <w:r w:rsidRPr="000378EF">
        <w:rPr>
          <w:rFonts w:ascii="inherit" w:eastAsia="Times New Roman" w:hAnsi="inherit" w:cs="Courier New"/>
          <w:color w:val="000000"/>
          <w:kern w:val="0"/>
          <w:sz w:val="20"/>
          <w:szCs w:val="20"/>
          <w:lang w:eastAsia="en-GB"/>
          <w14:ligatures w14:val="none"/>
        </w:rPr>
        <w:t>)</w:t>
      </w:r>
    </w:p>
    <w:p w14:paraId="2619AC12"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y_predict</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clf.predict</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X_test</w:t>
      </w:r>
      <w:proofErr w:type="spellEnd"/>
      <w:r w:rsidRPr="000378EF">
        <w:rPr>
          <w:rFonts w:ascii="inherit" w:eastAsia="Times New Roman" w:hAnsi="inherit" w:cs="Courier New"/>
          <w:color w:val="000000"/>
          <w:kern w:val="0"/>
          <w:sz w:val="20"/>
          <w:szCs w:val="20"/>
          <w:lang w:eastAsia="en-GB"/>
          <w14:ligatures w14:val="none"/>
        </w:rPr>
        <w:t>)</w:t>
      </w:r>
    </w:p>
    <w:p w14:paraId="41EAFE5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scoring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matthews_corrcoef</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y_test</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y_predict</w:t>
      </w:r>
      <w:proofErr w:type="spellEnd"/>
      <w:r w:rsidRPr="000378EF">
        <w:rPr>
          <w:rFonts w:ascii="inherit" w:eastAsia="Times New Roman" w:hAnsi="inherit" w:cs="Courier New"/>
          <w:color w:val="000000"/>
          <w:kern w:val="0"/>
          <w:sz w:val="20"/>
          <w:szCs w:val="20"/>
          <w:lang w:eastAsia="en-GB"/>
          <w14:ligatures w14:val="none"/>
        </w:rPr>
        <w:t>)</w:t>
      </w:r>
    </w:p>
    <w:p w14:paraId="6F2C143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scores.append</w:t>
      </w:r>
      <w:proofErr w:type="spellEnd"/>
      <w:r w:rsidRPr="000378EF">
        <w:rPr>
          <w:rFonts w:ascii="inherit" w:eastAsia="Times New Roman" w:hAnsi="inherit" w:cs="Courier New"/>
          <w:color w:val="000000"/>
          <w:kern w:val="0"/>
          <w:sz w:val="20"/>
          <w:szCs w:val="20"/>
          <w:lang w:eastAsia="en-GB"/>
          <w14:ligatures w14:val="none"/>
        </w:rPr>
        <w:t xml:space="preserve">(scoring) </w:t>
      </w:r>
    </w:p>
    <w:p w14:paraId="091150B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confusion_matrices</w:t>
      </w:r>
      <w:proofErr w:type="spellEnd"/>
      <w:r w:rsidRPr="000378EF">
        <w:rPr>
          <w:rFonts w:ascii="inherit" w:eastAsia="Times New Roman" w:hAnsi="inherit" w:cs="Courier New"/>
          <w:color w:val="000000"/>
          <w:kern w:val="0"/>
          <w:sz w:val="20"/>
          <w:szCs w:val="20"/>
          <w:lang w:eastAsia="en-GB"/>
          <w14:ligatures w14:val="none"/>
        </w:rPr>
        <w:t xml:space="preserve">[:, :, index]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metrics.confusion_matrix</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y_test</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y_predict</w:t>
      </w:r>
      <w:proofErr w:type="spellEnd"/>
      <w:r w:rsidRPr="000378EF">
        <w:rPr>
          <w:rFonts w:ascii="inherit" w:eastAsia="Times New Roman" w:hAnsi="inherit" w:cs="Courier New"/>
          <w:color w:val="000000"/>
          <w:kern w:val="0"/>
          <w:sz w:val="20"/>
          <w:szCs w:val="20"/>
          <w:lang w:eastAsia="en-GB"/>
          <w14:ligatures w14:val="none"/>
        </w:rPr>
        <w:t>)</w:t>
      </w:r>
    </w:p>
    <w:p w14:paraId="7851326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
    <w:p w14:paraId="5E07515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i/>
          <w:iCs/>
          <w:color w:val="000000"/>
          <w:kern w:val="0"/>
          <w:sz w:val="20"/>
          <w:szCs w:val="20"/>
          <w:lang w:eastAsia="en-GB"/>
          <w14:ligatures w14:val="none"/>
        </w:rPr>
        <w:t># heatmap(</w:t>
      </w:r>
      <w:proofErr w:type="spellStart"/>
      <w:r w:rsidRPr="000378EF">
        <w:rPr>
          <w:rFonts w:ascii="inherit" w:eastAsia="Times New Roman" w:hAnsi="inherit" w:cs="Courier New"/>
          <w:i/>
          <w:iCs/>
          <w:color w:val="000000"/>
          <w:kern w:val="0"/>
          <w:sz w:val="20"/>
          <w:szCs w:val="20"/>
          <w:lang w:eastAsia="en-GB"/>
          <w14:ligatures w14:val="none"/>
        </w:rPr>
        <w:t>confusion_matrix</w:t>
      </w:r>
      <w:proofErr w:type="spellEnd"/>
      <w:r w:rsidRPr="000378EF">
        <w:rPr>
          <w:rFonts w:ascii="inherit" w:eastAsia="Times New Roman" w:hAnsi="inherit" w:cs="Courier New"/>
          <w:i/>
          <w:iCs/>
          <w:color w:val="000000"/>
          <w:kern w:val="0"/>
          <w:sz w:val="20"/>
          <w:szCs w:val="20"/>
          <w:lang w:eastAsia="en-GB"/>
          <w14:ligatures w14:val="none"/>
        </w:rPr>
        <w:t xml:space="preserve">, </w:t>
      </w:r>
      <w:proofErr w:type="spellStart"/>
      <w:r w:rsidRPr="000378EF">
        <w:rPr>
          <w:rFonts w:ascii="inherit" w:eastAsia="Times New Roman" w:hAnsi="inherit" w:cs="Courier New"/>
          <w:i/>
          <w:iCs/>
          <w:color w:val="000000"/>
          <w:kern w:val="0"/>
          <w:sz w:val="20"/>
          <w:szCs w:val="20"/>
          <w:lang w:eastAsia="en-GB"/>
          <w14:ligatures w14:val="none"/>
        </w:rPr>
        <w:t>annot</w:t>
      </w:r>
      <w:proofErr w:type="spellEnd"/>
      <w:r w:rsidRPr="000378EF">
        <w:rPr>
          <w:rFonts w:ascii="inherit" w:eastAsia="Times New Roman" w:hAnsi="inherit" w:cs="Courier New"/>
          <w:i/>
          <w:iCs/>
          <w:color w:val="000000"/>
          <w:kern w:val="0"/>
          <w:sz w:val="20"/>
          <w:szCs w:val="20"/>
          <w:lang w:eastAsia="en-GB"/>
          <w14:ligatures w14:val="none"/>
        </w:rPr>
        <w:t xml:space="preserve">=True, </w:t>
      </w:r>
      <w:proofErr w:type="spellStart"/>
      <w:r w:rsidRPr="000378EF">
        <w:rPr>
          <w:rFonts w:ascii="inherit" w:eastAsia="Times New Roman" w:hAnsi="inherit" w:cs="Courier New"/>
          <w:i/>
          <w:iCs/>
          <w:color w:val="000000"/>
          <w:kern w:val="0"/>
          <w:sz w:val="20"/>
          <w:szCs w:val="20"/>
          <w:lang w:eastAsia="en-GB"/>
          <w14:ligatures w14:val="none"/>
        </w:rPr>
        <w:t>cmap</w:t>
      </w:r>
      <w:proofErr w:type="spellEnd"/>
      <w:r w:rsidRPr="000378EF">
        <w:rPr>
          <w:rFonts w:ascii="inherit" w:eastAsia="Times New Roman" w:hAnsi="inherit" w:cs="Courier New"/>
          <w:i/>
          <w:iCs/>
          <w:color w:val="000000"/>
          <w:kern w:val="0"/>
          <w:sz w:val="20"/>
          <w:szCs w:val="20"/>
          <w:lang w:eastAsia="en-GB"/>
          <w14:ligatures w14:val="none"/>
        </w:rPr>
        <w:t xml:space="preserve">='summer', </w:t>
      </w:r>
      <w:proofErr w:type="spellStart"/>
      <w:r w:rsidRPr="000378EF">
        <w:rPr>
          <w:rFonts w:ascii="inherit" w:eastAsia="Times New Roman" w:hAnsi="inherit" w:cs="Courier New"/>
          <w:i/>
          <w:iCs/>
          <w:color w:val="000000"/>
          <w:kern w:val="0"/>
          <w:sz w:val="20"/>
          <w:szCs w:val="20"/>
          <w:lang w:eastAsia="en-GB"/>
          <w14:ligatures w14:val="none"/>
        </w:rPr>
        <w:t>ax</w:t>
      </w:r>
      <w:proofErr w:type="spellEnd"/>
      <w:r w:rsidRPr="000378EF">
        <w:rPr>
          <w:rFonts w:ascii="inherit" w:eastAsia="Times New Roman" w:hAnsi="inherit" w:cs="Courier New"/>
          <w:i/>
          <w:iCs/>
          <w:color w:val="000000"/>
          <w:kern w:val="0"/>
          <w:sz w:val="20"/>
          <w:szCs w:val="20"/>
          <w:lang w:eastAsia="en-GB"/>
          <w14:ligatures w14:val="none"/>
        </w:rPr>
        <w:t>=</w:t>
      </w:r>
      <w:proofErr w:type="spellStart"/>
      <w:r w:rsidRPr="000378EF">
        <w:rPr>
          <w:rFonts w:ascii="inherit" w:eastAsia="Times New Roman" w:hAnsi="inherit" w:cs="Courier New"/>
          <w:i/>
          <w:iCs/>
          <w:color w:val="000000"/>
          <w:kern w:val="0"/>
          <w:sz w:val="20"/>
          <w:szCs w:val="20"/>
          <w:lang w:eastAsia="en-GB"/>
          <w14:ligatures w14:val="none"/>
        </w:rPr>
        <w:t>ax</w:t>
      </w:r>
      <w:proofErr w:type="spellEnd"/>
      <w:r w:rsidRPr="000378EF">
        <w:rPr>
          <w:rFonts w:ascii="inherit" w:eastAsia="Times New Roman" w:hAnsi="inherit" w:cs="Courier New"/>
          <w:i/>
          <w:iCs/>
          <w:color w:val="000000"/>
          <w:kern w:val="0"/>
          <w:sz w:val="20"/>
          <w:szCs w:val="20"/>
          <w:lang w:eastAsia="en-GB"/>
          <w14:ligatures w14:val="none"/>
        </w:rPr>
        <w:t>[index])</w:t>
      </w:r>
    </w:p>
    <w:p w14:paraId="59C7573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4F6A6539"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3FBA2009"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print('Complete')</w:t>
      </w:r>
    </w:p>
    <w:p w14:paraId="626BDB6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Complete</w:t>
      </w:r>
    </w:p>
    <w:p w14:paraId="5ECDBC7D" w14:textId="77777777" w:rsidR="000378EF" w:rsidRPr="000378EF" w:rsidRDefault="000378EF" w:rsidP="000378EF">
      <w:pPr>
        <w:jc w:val="right"/>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color w:val="000000"/>
          <w:kern w:val="0"/>
          <w:sz w:val="21"/>
          <w:szCs w:val="21"/>
          <w:lang w:eastAsia="en-GB"/>
          <w14:ligatures w14:val="none"/>
        </w:rPr>
        <w:t>[136]:</w:t>
      </w:r>
    </w:p>
    <w:p w14:paraId="15C4E3B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fig, </w:t>
      </w:r>
      <w:proofErr w:type="spellStart"/>
      <w:r w:rsidRPr="000378EF">
        <w:rPr>
          <w:rFonts w:ascii="inherit" w:eastAsia="Times New Roman" w:hAnsi="inherit" w:cs="Courier New"/>
          <w:color w:val="000000"/>
          <w:kern w:val="0"/>
          <w:sz w:val="20"/>
          <w:szCs w:val="20"/>
          <w:lang w:eastAsia="en-GB"/>
          <w14:ligatures w14:val="none"/>
        </w:rPr>
        <w:t>ax</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subplots(</w:t>
      </w:r>
      <w:proofErr w:type="spellStart"/>
      <w:r w:rsidRPr="000378EF">
        <w:rPr>
          <w:rFonts w:ascii="inherit" w:eastAsia="Times New Roman" w:hAnsi="inherit" w:cs="Courier New"/>
          <w:color w:val="000000"/>
          <w:kern w:val="0"/>
          <w:sz w:val="20"/>
          <w:szCs w:val="20"/>
          <w:lang w:eastAsia="en-GB"/>
          <w14:ligatures w14:val="none"/>
        </w:rPr>
        <w:t>nrows</w:t>
      </w:r>
      <w:proofErr w:type="spellEnd"/>
      <w:r w:rsidRPr="000378EF">
        <w:rPr>
          <w:rFonts w:ascii="inherit" w:eastAsia="Times New Roman" w:hAnsi="inherit" w:cs="Courier New"/>
          <w:b/>
          <w:bCs/>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no_classifiers</w:t>
      </w:r>
      <w:proofErr w:type="spellEnd"/>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figsize</w:t>
      </w:r>
      <w:proofErr w:type="spellEnd"/>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(8, 16))</w:t>
      </w:r>
    </w:p>
    <w:p w14:paraId="3D6101A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4D894E84"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b/>
          <w:bCs/>
          <w:color w:val="000000"/>
          <w:kern w:val="0"/>
          <w:sz w:val="20"/>
          <w:szCs w:val="20"/>
          <w:lang w:eastAsia="en-GB"/>
          <w14:ligatures w14:val="none"/>
        </w:rPr>
        <w:t>for</w:t>
      </w:r>
      <w:r w:rsidRPr="000378EF">
        <w:rPr>
          <w:rFonts w:ascii="inherit" w:eastAsia="Times New Roman" w:hAnsi="inherit" w:cs="Courier New"/>
          <w:color w:val="000000"/>
          <w:kern w:val="0"/>
          <w:sz w:val="20"/>
          <w:szCs w:val="20"/>
          <w:lang w:eastAsia="en-GB"/>
          <w14:ligatures w14:val="none"/>
        </w:rPr>
        <w:t xml:space="preserve"> index, classifier </w:t>
      </w:r>
      <w:r w:rsidRPr="000378EF">
        <w:rPr>
          <w:rFonts w:ascii="inherit" w:eastAsia="Times New Roman" w:hAnsi="inherit" w:cs="Courier New"/>
          <w:b/>
          <w:bCs/>
          <w:color w:val="000000"/>
          <w:kern w:val="0"/>
          <w:sz w:val="20"/>
          <w:szCs w:val="20"/>
          <w:lang w:eastAsia="en-GB"/>
          <w14:ligatures w14:val="none"/>
        </w:rPr>
        <w:t>in</w:t>
      </w:r>
      <w:r w:rsidRPr="000378EF">
        <w:rPr>
          <w:rFonts w:ascii="inherit" w:eastAsia="Times New Roman" w:hAnsi="inherit" w:cs="Courier New"/>
          <w:color w:val="000000"/>
          <w:kern w:val="0"/>
          <w:sz w:val="20"/>
          <w:szCs w:val="20"/>
          <w:lang w:eastAsia="en-GB"/>
          <w14:ligatures w14:val="none"/>
        </w:rPr>
        <w:t xml:space="preserve"> enumerate(classifiers):</w:t>
      </w:r>
    </w:p>
    <w:p w14:paraId="2795F88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3F6CB72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print(classifier)</w:t>
      </w:r>
    </w:p>
    <w:p w14:paraId="48BA1D2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
    <w:p w14:paraId="26FDCC9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if</w:t>
      </w:r>
      <w:r w:rsidRPr="000378EF">
        <w:rPr>
          <w:rFonts w:ascii="inherit" w:eastAsia="Times New Roman" w:hAnsi="inherit" w:cs="Courier New"/>
          <w:color w:val="000000"/>
          <w:kern w:val="0"/>
          <w:sz w:val="20"/>
          <w:szCs w:val="20"/>
          <w:lang w:eastAsia="en-GB"/>
          <w14:ligatures w14:val="none"/>
        </w:rPr>
        <w:t xml:space="preserve"> classifier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KMeans</w:t>
      </w:r>
      <w:proofErr w:type="spellEnd"/>
      <w:r w:rsidRPr="000378EF">
        <w:rPr>
          <w:rFonts w:ascii="inherit" w:eastAsia="Times New Roman" w:hAnsi="inherit" w:cs="Courier New"/>
          <w:color w:val="000000"/>
          <w:kern w:val="0"/>
          <w:sz w:val="20"/>
          <w:szCs w:val="20"/>
          <w:lang w:eastAsia="en-GB"/>
          <w14:ligatures w14:val="none"/>
        </w:rPr>
        <w:t>':</w:t>
      </w:r>
    </w:p>
    <w:p w14:paraId="719EB21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disp</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ConfusionMatrixDisplay</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confusion_matrix</w:t>
      </w:r>
      <w:proofErr w:type="spellEnd"/>
      <w:r w:rsidRPr="000378EF">
        <w:rPr>
          <w:rFonts w:ascii="inherit" w:eastAsia="Times New Roman" w:hAnsi="inherit" w:cs="Courier New"/>
          <w:b/>
          <w:bCs/>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confusion_matrices</w:t>
      </w:r>
      <w:proofErr w:type="spellEnd"/>
      <w:r w:rsidRPr="000378EF">
        <w:rPr>
          <w:rFonts w:ascii="inherit" w:eastAsia="Times New Roman" w:hAnsi="inherit" w:cs="Courier New"/>
          <w:color w:val="000000"/>
          <w:kern w:val="0"/>
          <w:sz w:val="20"/>
          <w:szCs w:val="20"/>
          <w:lang w:eastAsia="en-GB"/>
          <w14:ligatures w14:val="none"/>
        </w:rPr>
        <w:t xml:space="preserve">[:, :, index], </w:t>
      </w:r>
      <w:proofErr w:type="spellStart"/>
      <w:r w:rsidRPr="000378EF">
        <w:rPr>
          <w:rFonts w:ascii="inherit" w:eastAsia="Times New Roman" w:hAnsi="inherit" w:cs="Courier New"/>
          <w:color w:val="000000"/>
          <w:kern w:val="0"/>
          <w:sz w:val="20"/>
          <w:szCs w:val="20"/>
          <w:lang w:eastAsia="en-GB"/>
          <w14:ligatures w14:val="none"/>
        </w:rPr>
        <w:t>display_labels</w:t>
      </w:r>
      <w:proofErr w:type="spellEnd"/>
      <w:r w:rsidRPr="000378EF">
        <w:rPr>
          <w:rFonts w:ascii="inherit" w:eastAsia="Times New Roman" w:hAnsi="inherit" w:cs="Courier New"/>
          <w:b/>
          <w:bCs/>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clf.labels</w:t>
      </w:r>
      <w:proofErr w:type="spellEnd"/>
      <w:r w:rsidRPr="000378EF">
        <w:rPr>
          <w:rFonts w:ascii="inherit" w:eastAsia="Times New Roman" w:hAnsi="inherit" w:cs="Courier New"/>
          <w:color w:val="000000"/>
          <w:kern w:val="0"/>
          <w:sz w:val="20"/>
          <w:szCs w:val="20"/>
          <w:lang w:eastAsia="en-GB"/>
          <w14:ligatures w14:val="none"/>
        </w:rPr>
        <w:t>_)</w:t>
      </w:r>
    </w:p>
    <w:p w14:paraId="70240D0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else</w:t>
      </w:r>
      <w:r w:rsidRPr="000378EF">
        <w:rPr>
          <w:rFonts w:ascii="inherit" w:eastAsia="Times New Roman" w:hAnsi="inherit" w:cs="Courier New"/>
          <w:color w:val="000000"/>
          <w:kern w:val="0"/>
          <w:sz w:val="20"/>
          <w:szCs w:val="20"/>
          <w:lang w:eastAsia="en-GB"/>
          <w14:ligatures w14:val="none"/>
        </w:rPr>
        <w:t>:</w:t>
      </w:r>
    </w:p>
    <w:p w14:paraId="3213AC9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lastRenderedPageBreak/>
        <w:t xml:space="preserve">        </w:t>
      </w:r>
      <w:proofErr w:type="spellStart"/>
      <w:r w:rsidRPr="000378EF">
        <w:rPr>
          <w:rFonts w:ascii="inherit" w:eastAsia="Times New Roman" w:hAnsi="inherit" w:cs="Courier New"/>
          <w:color w:val="000000"/>
          <w:kern w:val="0"/>
          <w:sz w:val="20"/>
          <w:szCs w:val="20"/>
          <w:lang w:eastAsia="en-GB"/>
          <w14:ligatures w14:val="none"/>
        </w:rPr>
        <w:t>disp</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ConfusionMatrixDisplay</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confusion_matrix</w:t>
      </w:r>
      <w:proofErr w:type="spellEnd"/>
      <w:r w:rsidRPr="000378EF">
        <w:rPr>
          <w:rFonts w:ascii="inherit" w:eastAsia="Times New Roman" w:hAnsi="inherit" w:cs="Courier New"/>
          <w:b/>
          <w:bCs/>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confusion_matrices</w:t>
      </w:r>
      <w:proofErr w:type="spellEnd"/>
      <w:r w:rsidRPr="000378EF">
        <w:rPr>
          <w:rFonts w:ascii="inherit" w:eastAsia="Times New Roman" w:hAnsi="inherit" w:cs="Courier New"/>
          <w:color w:val="000000"/>
          <w:kern w:val="0"/>
          <w:sz w:val="20"/>
          <w:szCs w:val="20"/>
          <w:lang w:eastAsia="en-GB"/>
          <w14:ligatures w14:val="none"/>
        </w:rPr>
        <w:t xml:space="preserve">[:, :, index], </w:t>
      </w:r>
      <w:proofErr w:type="spellStart"/>
      <w:r w:rsidRPr="000378EF">
        <w:rPr>
          <w:rFonts w:ascii="inherit" w:eastAsia="Times New Roman" w:hAnsi="inherit" w:cs="Courier New"/>
          <w:color w:val="000000"/>
          <w:kern w:val="0"/>
          <w:sz w:val="20"/>
          <w:szCs w:val="20"/>
          <w:lang w:eastAsia="en-GB"/>
          <w14:ligatures w14:val="none"/>
        </w:rPr>
        <w:t>display_labels</w:t>
      </w:r>
      <w:proofErr w:type="spellEnd"/>
      <w:r w:rsidRPr="000378EF">
        <w:rPr>
          <w:rFonts w:ascii="inherit" w:eastAsia="Times New Roman" w:hAnsi="inherit" w:cs="Courier New"/>
          <w:b/>
          <w:bCs/>
          <w:color w:val="000000"/>
          <w:kern w:val="0"/>
          <w:sz w:val="20"/>
          <w:szCs w:val="20"/>
          <w:lang w:eastAsia="en-GB"/>
          <w14:ligatures w14:val="none"/>
        </w:rPr>
        <w:t>=</w:t>
      </w:r>
      <w:commentRangeStart w:id="180"/>
      <w:proofErr w:type="spellStart"/>
      <w:r w:rsidRPr="000378EF">
        <w:rPr>
          <w:rFonts w:ascii="inherit" w:eastAsia="Times New Roman" w:hAnsi="inherit" w:cs="Courier New"/>
          <w:color w:val="000000"/>
          <w:kern w:val="0"/>
          <w:sz w:val="20"/>
          <w:szCs w:val="20"/>
          <w:lang w:eastAsia="en-GB"/>
          <w14:ligatures w14:val="none"/>
        </w:rPr>
        <w:t>clf.classes</w:t>
      </w:r>
      <w:commentRangeEnd w:id="180"/>
      <w:proofErr w:type="spellEnd"/>
      <w:r w:rsidR="00017EFF">
        <w:rPr>
          <w:rStyle w:val="CommentReference"/>
        </w:rPr>
        <w:commentReference w:id="180"/>
      </w:r>
      <w:r w:rsidRPr="000378EF">
        <w:rPr>
          <w:rFonts w:ascii="inherit" w:eastAsia="Times New Roman" w:hAnsi="inherit" w:cs="Courier New"/>
          <w:color w:val="000000"/>
          <w:kern w:val="0"/>
          <w:sz w:val="20"/>
          <w:szCs w:val="20"/>
          <w:lang w:eastAsia="en-GB"/>
          <w14:ligatures w14:val="none"/>
        </w:rPr>
        <w:t>_)</w:t>
      </w:r>
    </w:p>
    <w:p w14:paraId="37D1E75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0AA5BCF2"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134E4172"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disp.plot</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ax</w:t>
      </w:r>
      <w:proofErr w:type="spellEnd"/>
      <w:r w:rsidRPr="000378EF">
        <w:rPr>
          <w:rFonts w:ascii="inherit" w:eastAsia="Times New Roman" w:hAnsi="inherit" w:cs="Courier New"/>
          <w:b/>
          <w:bCs/>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ax</w:t>
      </w:r>
      <w:proofErr w:type="spellEnd"/>
      <w:r w:rsidRPr="000378EF">
        <w:rPr>
          <w:rFonts w:ascii="inherit" w:eastAsia="Times New Roman" w:hAnsi="inherit" w:cs="Courier New"/>
          <w:color w:val="000000"/>
          <w:kern w:val="0"/>
          <w:sz w:val="20"/>
          <w:szCs w:val="20"/>
          <w:lang w:eastAsia="en-GB"/>
          <w14:ligatures w14:val="none"/>
        </w:rPr>
        <w:t xml:space="preserve">[index], </w:t>
      </w:r>
      <w:proofErr w:type="spellStart"/>
      <w:r w:rsidRPr="000378EF">
        <w:rPr>
          <w:rFonts w:ascii="inherit" w:eastAsia="Times New Roman" w:hAnsi="inherit" w:cs="Courier New"/>
          <w:color w:val="000000"/>
          <w:kern w:val="0"/>
          <w:sz w:val="20"/>
          <w:szCs w:val="20"/>
          <w:lang w:eastAsia="en-GB"/>
          <w14:ligatures w14:val="none"/>
        </w:rPr>
        <w:t>cmap</w:t>
      </w:r>
      <w:proofErr w:type="spellEnd"/>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'summer');</w:t>
      </w:r>
    </w:p>
    <w:p w14:paraId="3C31685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4E7D893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ax</w:t>
      </w:r>
      <w:proofErr w:type="spellEnd"/>
      <w:r w:rsidRPr="000378EF">
        <w:rPr>
          <w:rFonts w:ascii="inherit" w:eastAsia="Times New Roman" w:hAnsi="inherit" w:cs="Courier New"/>
          <w:color w:val="000000"/>
          <w:kern w:val="0"/>
          <w:sz w:val="20"/>
          <w:szCs w:val="20"/>
          <w:lang w:eastAsia="en-GB"/>
          <w14:ligatures w14:val="none"/>
        </w:rPr>
        <w:t>[index].</w:t>
      </w:r>
      <w:proofErr w:type="spellStart"/>
      <w:r w:rsidRPr="000378EF">
        <w:rPr>
          <w:rFonts w:ascii="inherit" w:eastAsia="Times New Roman" w:hAnsi="inherit" w:cs="Courier New"/>
          <w:color w:val="000000"/>
          <w:kern w:val="0"/>
          <w:sz w:val="20"/>
          <w:szCs w:val="20"/>
          <w:lang w:eastAsia="en-GB"/>
          <w14:ligatures w14:val="none"/>
        </w:rPr>
        <w:t>set_title</w:t>
      </w:r>
      <w:proofErr w:type="spellEnd"/>
      <w:r w:rsidRPr="000378EF">
        <w:rPr>
          <w:rFonts w:ascii="inherit" w:eastAsia="Times New Roman" w:hAnsi="inherit" w:cs="Courier New"/>
          <w:color w:val="000000"/>
          <w:kern w:val="0"/>
          <w:sz w:val="20"/>
          <w:szCs w:val="20"/>
          <w:lang w:eastAsia="en-GB"/>
          <w14:ligatures w14:val="none"/>
        </w:rPr>
        <w:t>(classifier)</w:t>
      </w:r>
    </w:p>
    <w:p w14:paraId="41068748"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3280AFB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0DE2FD0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fig.tight_layout</w:t>
      </w:r>
      <w:proofErr w:type="spellEnd"/>
      <w:r w:rsidRPr="000378EF">
        <w:rPr>
          <w:rFonts w:ascii="inherit" w:eastAsia="Times New Roman" w:hAnsi="inherit" w:cs="Courier New"/>
          <w:color w:val="000000"/>
          <w:kern w:val="0"/>
          <w:sz w:val="20"/>
          <w:szCs w:val="20"/>
          <w:lang w:eastAsia="en-GB"/>
          <w14:ligatures w14:val="none"/>
        </w:rPr>
        <w:t>()</w:t>
      </w:r>
    </w:p>
    <w:p w14:paraId="581158F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2C90009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plt.show</w:t>
      </w:r>
      <w:proofErr w:type="spellEnd"/>
      <w:r w:rsidRPr="000378EF">
        <w:rPr>
          <w:rFonts w:ascii="inherit" w:eastAsia="Times New Roman" w:hAnsi="inherit" w:cs="Courier New"/>
          <w:color w:val="000000"/>
          <w:kern w:val="0"/>
          <w:sz w:val="20"/>
          <w:szCs w:val="20"/>
          <w:lang w:eastAsia="en-GB"/>
          <w14:ligatures w14:val="none"/>
        </w:rPr>
        <w:t>()</w:t>
      </w:r>
    </w:p>
    <w:p w14:paraId="2B742F93"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proofErr w:type="spellStart"/>
      <w:r w:rsidRPr="000378EF">
        <w:rPr>
          <w:rFonts w:ascii="var(--jp-code-font-family)" w:eastAsia="Times New Roman" w:hAnsi="var(--jp-code-font-family)" w:cs="Courier New"/>
          <w:color w:val="000000"/>
          <w:kern w:val="0"/>
          <w:sz w:val="20"/>
          <w:szCs w:val="20"/>
          <w:lang w:eastAsia="en-GB"/>
          <w14:ligatures w14:val="none"/>
        </w:rPr>
        <w:t>KNeighbours</w:t>
      </w:r>
      <w:proofErr w:type="spellEnd"/>
    </w:p>
    <w:p w14:paraId="2351D82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E75C58"/>
          <w:kern w:val="0"/>
          <w:sz w:val="20"/>
          <w:szCs w:val="20"/>
          <w:lang w:eastAsia="en-GB"/>
          <w14:ligatures w14:val="none"/>
        </w:rPr>
        <w:t>---------------------------------------------------------------------------</w:t>
      </w:r>
    </w:p>
    <w:p w14:paraId="15DDD0B2"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proofErr w:type="spellStart"/>
      <w:r w:rsidRPr="000378EF">
        <w:rPr>
          <w:rFonts w:ascii="var(--jp-code-font-family)" w:eastAsia="Times New Roman" w:hAnsi="var(--jp-code-font-family)" w:cs="Courier New"/>
          <w:color w:val="E75C58"/>
          <w:kern w:val="0"/>
          <w:sz w:val="20"/>
          <w:szCs w:val="20"/>
          <w:lang w:eastAsia="en-GB"/>
          <w14:ligatures w14:val="none"/>
        </w:rPr>
        <w:t>AttributeError</w:t>
      </w:r>
      <w:proofErr w:type="spellEnd"/>
      <w:r w:rsidRPr="000378EF">
        <w:rPr>
          <w:rFonts w:ascii="var(--jp-code-font-family)" w:eastAsia="Times New Roman" w:hAnsi="var(--jp-code-font-family)" w:cs="Courier New"/>
          <w:color w:val="000000"/>
          <w:kern w:val="0"/>
          <w:sz w:val="20"/>
          <w:szCs w:val="20"/>
          <w:lang w:eastAsia="en-GB"/>
          <w14:ligatures w14:val="none"/>
        </w:rPr>
        <w:t xml:space="preserve">                            Traceback (most recent call last)</w:t>
      </w:r>
    </w:p>
    <w:p w14:paraId="799BFA8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Cell </w:t>
      </w:r>
      <w:r w:rsidRPr="000378EF">
        <w:rPr>
          <w:rFonts w:ascii="var(--jp-code-font-family)" w:eastAsia="Times New Roman" w:hAnsi="var(--jp-code-font-family)" w:cs="Courier New"/>
          <w:color w:val="00A250"/>
          <w:kern w:val="0"/>
          <w:sz w:val="20"/>
          <w:szCs w:val="20"/>
          <w:lang w:eastAsia="en-GB"/>
          <w14:ligatures w14:val="none"/>
        </w:rPr>
        <w:t>In[136], line 9</w:t>
      </w:r>
    </w:p>
    <w:p w14:paraId="6FE7F4C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b/>
          <w:bCs/>
          <w:color w:val="007427"/>
          <w:kern w:val="0"/>
          <w:sz w:val="20"/>
          <w:szCs w:val="20"/>
          <w:lang w:eastAsia="en-GB"/>
          <w14:ligatures w14:val="none"/>
        </w:rPr>
        <w:t xml:space="preserve">      7</w:t>
      </w:r>
      <w:r w:rsidRPr="000378EF">
        <w:rPr>
          <w:rFonts w:ascii="var(--jp-code-font-family)" w:eastAsia="Times New Roman" w:hAnsi="var(--jp-code-font-family)" w:cs="Courier New"/>
          <w:color w:val="000000"/>
          <w:kern w:val="0"/>
          <w:sz w:val="20"/>
          <w:szCs w:val="20"/>
          <w:lang w:eastAsia="en-GB"/>
          <w14:ligatures w14:val="none"/>
        </w:rPr>
        <w:t xml:space="preserve">     </w:t>
      </w:r>
      <w:proofErr w:type="spellStart"/>
      <w:r w:rsidRPr="000378EF">
        <w:rPr>
          <w:rFonts w:ascii="var(--jp-code-font-family)" w:eastAsia="Times New Roman" w:hAnsi="var(--jp-code-font-family)" w:cs="Courier New"/>
          <w:color w:val="000000"/>
          <w:kern w:val="0"/>
          <w:sz w:val="20"/>
          <w:szCs w:val="20"/>
          <w:lang w:eastAsia="en-GB"/>
          <w14:ligatures w14:val="none"/>
        </w:rPr>
        <w:t>disp</w:t>
      </w:r>
      <w:proofErr w:type="spellEnd"/>
      <w:r w:rsidRPr="000378EF">
        <w:rPr>
          <w:rFonts w:ascii="var(--jp-code-font-family)" w:eastAsia="Times New Roman" w:hAnsi="var(--jp-code-font-family)" w:cs="Courier New"/>
          <w:color w:val="000000"/>
          <w:kern w:val="0"/>
          <w:sz w:val="20"/>
          <w:szCs w:val="20"/>
          <w:lang w:eastAsia="en-GB"/>
          <w14:ligatures w14:val="none"/>
        </w:rPr>
        <w:t xml:space="preserve"> </w:t>
      </w:r>
      <w:r w:rsidRPr="000378EF">
        <w:rPr>
          <w:rFonts w:ascii="var(--jp-code-font-family)" w:eastAsia="Times New Roman" w:hAnsi="var(--jp-code-font-family)" w:cs="Courier New"/>
          <w:color w:val="626262"/>
          <w:kern w:val="0"/>
          <w:sz w:val="20"/>
          <w:szCs w:val="20"/>
          <w:lang w:eastAsia="en-GB"/>
          <w14:ligatures w14:val="none"/>
        </w:rPr>
        <w:t>=</w:t>
      </w:r>
      <w:r w:rsidRPr="000378EF">
        <w:rPr>
          <w:rFonts w:ascii="var(--jp-code-font-family)" w:eastAsia="Times New Roman" w:hAnsi="var(--jp-code-font-family)" w:cs="Courier New"/>
          <w:color w:val="000000"/>
          <w:kern w:val="0"/>
          <w:sz w:val="20"/>
          <w:szCs w:val="20"/>
          <w:lang w:eastAsia="en-GB"/>
          <w14:ligatures w14:val="none"/>
        </w:rPr>
        <w:t xml:space="preserve"> </w:t>
      </w:r>
      <w:proofErr w:type="spellStart"/>
      <w:r w:rsidRPr="000378EF">
        <w:rPr>
          <w:rFonts w:ascii="var(--jp-code-font-family)" w:eastAsia="Times New Roman" w:hAnsi="var(--jp-code-font-family)" w:cs="Courier New"/>
          <w:color w:val="000000"/>
          <w:kern w:val="0"/>
          <w:sz w:val="20"/>
          <w:szCs w:val="20"/>
          <w:lang w:eastAsia="en-GB"/>
          <w14:ligatures w14:val="none"/>
        </w:rPr>
        <w:t>ConfusionMatrixDisplay</w:t>
      </w:r>
      <w:proofErr w:type="spellEnd"/>
      <w:r w:rsidRPr="000378EF">
        <w:rPr>
          <w:rFonts w:ascii="var(--jp-code-font-family)" w:eastAsia="Times New Roman" w:hAnsi="var(--jp-code-font-family)" w:cs="Courier New"/>
          <w:color w:val="000000"/>
          <w:kern w:val="0"/>
          <w:sz w:val="20"/>
          <w:szCs w:val="20"/>
          <w:lang w:eastAsia="en-GB"/>
          <w14:ligatures w14:val="none"/>
        </w:rPr>
        <w:t>(</w:t>
      </w:r>
      <w:proofErr w:type="spellStart"/>
      <w:r w:rsidRPr="000378EF">
        <w:rPr>
          <w:rFonts w:ascii="var(--jp-code-font-family)" w:eastAsia="Times New Roman" w:hAnsi="var(--jp-code-font-family)" w:cs="Courier New"/>
          <w:color w:val="000000"/>
          <w:kern w:val="0"/>
          <w:sz w:val="20"/>
          <w:szCs w:val="20"/>
          <w:lang w:eastAsia="en-GB"/>
          <w14:ligatures w14:val="none"/>
        </w:rPr>
        <w:t>confusion_matrix</w:t>
      </w:r>
      <w:proofErr w:type="spellEnd"/>
      <w:r w:rsidRPr="000378EF">
        <w:rPr>
          <w:rFonts w:ascii="var(--jp-code-font-family)" w:eastAsia="Times New Roman" w:hAnsi="var(--jp-code-font-family)" w:cs="Courier New"/>
          <w:color w:val="626262"/>
          <w:kern w:val="0"/>
          <w:sz w:val="20"/>
          <w:szCs w:val="20"/>
          <w:lang w:eastAsia="en-GB"/>
          <w14:ligatures w14:val="none"/>
        </w:rPr>
        <w:t>=</w:t>
      </w:r>
      <w:proofErr w:type="spellStart"/>
      <w:r w:rsidRPr="000378EF">
        <w:rPr>
          <w:rFonts w:ascii="var(--jp-code-font-family)" w:eastAsia="Times New Roman" w:hAnsi="var(--jp-code-font-family)" w:cs="Courier New"/>
          <w:color w:val="000000"/>
          <w:kern w:val="0"/>
          <w:sz w:val="20"/>
          <w:szCs w:val="20"/>
          <w:lang w:eastAsia="en-GB"/>
          <w14:ligatures w14:val="none"/>
        </w:rPr>
        <w:t>confusion_matrices</w:t>
      </w:r>
      <w:proofErr w:type="spellEnd"/>
      <w:r w:rsidRPr="000378EF">
        <w:rPr>
          <w:rFonts w:ascii="var(--jp-code-font-family)" w:eastAsia="Times New Roman" w:hAnsi="var(--jp-code-font-family)" w:cs="Courier New"/>
          <w:color w:val="000000"/>
          <w:kern w:val="0"/>
          <w:sz w:val="20"/>
          <w:szCs w:val="20"/>
          <w:lang w:eastAsia="en-GB"/>
          <w14:ligatures w14:val="none"/>
        </w:rPr>
        <w:t xml:space="preserve">[:, :, index], </w:t>
      </w:r>
      <w:proofErr w:type="spellStart"/>
      <w:r w:rsidRPr="000378EF">
        <w:rPr>
          <w:rFonts w:ascii="var(--jp-code-font-family)" w:eastAsia="Times New Roman" w:hAnsi="var(--jp-code-font-family)" w:cs="Courier New"/>
          <w:color w:val="000000"/>
          <w:kern w:val="0"/>
          <w:sz w:val="20"/>
          <w:szCs w:val="20"/>
          <w:lang w:eastAsia="en-GB"/>
          <w14:ligatures w14:val="none"/>
        </w:rPr>
        <w:t>display_labels</w:t>
      </w:r>
      <w:proofErr w:type="spellEnd"/>
      <w:r w:rsidRPr="000378EF">
        <w:rPr>
          <w:rFonts w:ascii="var(--jp-code-font-family)" w:eastAsia="Times New Roman" w:hAnsi="var(--jp-code-font-family)" w:cs="Courier New"/>
          <w:color w:val="626262"/>
          <w:kern w:val="0"/>
          <w:sz w:val="20"/>
          <w:szCs w:val="20"/>
          <w:lang w:eastAsia="en-GB"/>
          <w14:ligatures w14:val="none"/>
        </w:rPr>
        <w:t>=</w:t>
      </w:r>
      <w:proofErr w:type="spellStart"/>
      <w:r w:rsidRPr="000378EF">
        <w:rPr>
          <w:rFonts w:ascii="var(--jp-code-font-family)" w:eastAsia="Times New Roman" w:hAnsi="var(--jp-code-font-family)" w:cs="Courier New"/>
          <w:color w:val="000000"/>
          <w:kern w:val="0"/>
          <w:sz w:val="20"/>
          <w:szCs w:val="20"/>
          <w:lang w:eastAsia="en-GB"/>
          <w14:ligatures w14:val="none"/>
        </w:rPr>
        <w:t>clf</w:t>
      </w:r>
      <w:r w:rsidRPr="000378EF">
        <w:rPr>
          <w:rFonts w:ascii="var(--jp-code-font-family)" w:eastAsia="Times New Roman" w:hAnsi="var(--jp-code-font-family)" w:cs="Courier New"/>
          <w:color w:val="626262"/>
          <w:kern w:val="0"/>
          <w:sz w:val="20"/>
          <w:szCs w:val="20"/>
          <w:lang w:eastAsia="en-GB"/>
          <w14:ligatures w14:val="none"/>
        </w:rPr>
        <w:t>.</w:t>
      </w:r>
      <w:r w:rsidRPr="000378EF">
        <w:rPr>
          <w:rFonts w:ascii="var(--jp-code-font-family)" w:eastAsia="Times New Roman" w:hAnsi="var(--jp-code-font-family)" w:cs="Courier New"/>
          <w:color w:val="000000"/>
          <w:kern w:val="0"/>
          <w:sz w:val="20"/>
          <w:szCs w:val="20"/>
          <w:lang w:eastAsia="en-GB"/>
          <w14:ligatures w14:val="none"/>
        </w:rPr>
        <w:t>labels</w:t>
      </w:r>
      <w:proofErr w:type="spellEnd"/>
      <w:r w:rsidRPr="000378EF">
        <w:rPr>
          <w:rFonts w:ascii="var(--jp-code-font-family)" w:eastAsia="Times New Roman" w:hAnsi="var(--jp-code-font-family)" w:cs="Courier New"/>
          <w:color w:val="000000"/>
          <w:kern w:val="0"/>
          <w:sz w:val="20"/>
          <w:szCs w:val="20"/>
          <w:lang w:eastAsia="en-GB"/>
          <w14:ligatures w14:val="none"/>
        </w:rPr>
        <w:t>_)</w:t>
      </w:r>
    </w:p>
    <w:p w14:paraId="30A62C0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b/>
          <w:bCs/>
          <w:color w:val="007427"/>
          <w:kern w:val="0"/>
          <w:sz w:val="20"/>
          <w:szCs w:val="20"/>
          <w:lang w:eastAsia="en-GB"/>
          <w14:ligatures w14:val="none"/>
        </w:rPr>
        <w:t xml:space="preserve">      8</w:t>
      </w:r>
      <w:r w:rsidRPr="000378EF">
        <w:rPr>
          <w:rFonts w:ascii="var(--jp-code-font-family)" w:eastAsia="Times New Roman" w:hAnsi="var(--jp-code-font-family)" w:cs="Courier New"/>
          <w:color w:val="000000"/>
          <w:kern w:val="0"/>
          <w:sz w:val="20"/>
          <w:szCs w:val="20"/>
          <w:lang w:eastAsia="en-GB"/>
          <w14:ligatures w14:val="none"/>
        </w:rPr>
        <w:t xml:space="preserve"> </w:t>
      </w:r>
      <w:r w:rsidRPr="000378EF">
        <w:rPr>
          <w:rFonts w:ascii="var(--jp-code-font-family)" w:eastAsia="Times New Roman" w:hAnsi="var(--jp-code-font-family)" w:cs="Courier New"/>
          <w:b/>
          <w:bCs/>
          <w:color w:val="008700"/>
          <w:kern w:val="0"/>
          <w:sz w:val="20"/>
          <w:szCs w:val="20"/>
          <w:lang w:eastAsia="en-GB"/>
          <w14:ligatures w14:val="none"/>
        </w:rPr>
        <w:t>else</w:t>
      </w:r>
      <w:r w:rsidRPr="000378EF">
        <w:rPr>
          <w:rFonts w:ascii="var(--jp-code-font-family)" w:eastAsia="Times New Roman" w:hAnsi="var(--jp-code-font-family)" w:cs="Courier New"/>
          <w:color w:val="000000"/>
          <w:kern w:val="0"/>
          <w:sz w:val="20"/>
          <w:szCs w:val="20"/>
          <w:lang w:eastAsia="en-GB"/>
          <w14:ligatures w14:val="none"/>
        </w:rPr>
        <w:t>:</w:t>
      </w:r>
    </w:p>
    <w:p w14:paraId="71F3786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A250"/>
          <w:kern w:val="0"/>
          <w:sz w:val="20"/>
          <w:szCs w:val="20"/>
          <w:lang w:eastAsia="en-GB"/>
          <w14:ligatures w14:val="none"/>
        </w:rPr>
        <w:t>----&gt; 9</w:t>
      </w:r>
      <w:r w:rsidRPr="000378EF">
        <w:rPr>
          <w:rFonts w:ascii="var(--jp-code-font-family)" w:eastAsia="Times New Roman" w:hAnsi="var(--jp-code-font-family)" w:cs="Courier New"/>
          <w:color w:val="000000"/>
          <w:kern w:val="0"/>
          <w:sz w:val="20"/>
          <w:szCs w:val="20"/>
          <w:lang w:eastAsia="en-GB"/>
          <w14:ligatures w14:val="none"/>
        </w:rPr>
        <w:t xml:space="preserve">     </w:t>
      </w:r>
      <w:proofErr w:type="spellStart"/>
      <w:r w:rsidRPr="000378EF">
        <w:rPr>
          <w:rFonts w:ascii="var(--jp-code-font-family)" w:eastAsia="Times New Roman" w:hAnsi="var(--jp-code-font-family)" w:cs="Courier New"/>
          <w:color w:val="000000"/>
          <w:kern w:val="0"/>
          <w:sz w:val="20"/>
          <w:szCs w:val="20"/>
          <w:lang w:eastAsia="en-GB"/>
          <w14:ligatures w14:val="none"/>
        </w:rPr>
        <w:t>disp</w:t>
      </w:r>
      <w:proofErr w:type="spellEnd"/>
      <w:r w:rsidRPr="000378EF">
        <w:rPr>
          <w:rFonts w:ascii="var(--jp-code-font-family)" w:eastAsia="Times New Roman" w:hAnsi="var(--jp-code-font-family)" w:cs="Courier New"/>
          <w:color w:val="000000"/>
          <w:kern w:val="0"/>
          <w:sz w:val="20"/>
          <w:szCs w:val="20"/>
          <w:lang w:eastAsia="en-GB"/>
          <w14:ligatures w14:val="none"/>
        </w:rPr>
        <w:t xml:space="preserve"> </w:t>
      </w:r>
      <w:r w:rsidRPr="000378EF">
        <w:rPr>
          <w:rFonts w:ascii="var(--jp-code-font-family)" w:eastAsia="Times New Roman" w:hAnsi="var(--jp-code-font-family)" w:cs="Courier New"/>
          <w:color w:val="626262"/>
          <w:kern w:val="0"/>
          <w:sz w:val="20"/>
          <w:szCs w:val="20"/>
          <w:lang w:eastAsia="en-GB"/>
          <w14:ligatures w14:val="none"/>
        </w:rPr>
        <w:t>=</w:t>
      </w:r>
      <w:r w:rsidRPr="000378EF">
        <w:rPr>
          <w:rFonts w:ascii="var(--jp-code-font-family)" w:eastAsia="Times New Roman" w:hAnsi="var(--jp-code-font-family)" w:cs="Courier New"/>
          <w:color w:val="000000"/>
          <w:kern w:val="0"/>
          <w:sz w:val="20"/>
          <w:szCs w:val="20"/>
          <w:lang w:eastAsia="en-GB"/>
          <w14:ligatures w14:val="none"/>
        </w:rPr>
        <w:t xml:space="preserve"> </w:t>
      </w:r>
      <w:proofErr w:type="spellStart"/>
      <w:r w:rsidRPr="000378EF">
        <w:rPr>
          <w:rFonts w:ascii="var(--jp-code-font-family)" w:eastAsia="Times New Roman" w:hAnsi="var(--jp-code-font-family)" w:cs="Courier New"/>
          <w:color w:val="000000"/>
          <w:kern w:val="0"/>
          <w:sz w:val="20"/>
          <w:szCs w:val="20"/>
          <w:lang w:eastAsia="en-GB"/>
          <w14:ligatures w14:val="none"/>
        </w:rPr>
        <w:t>ConfusionMatrixDisplay</w:t>
      </w:r>
      <w:proofErr w:type="spellEnd"/>
      <w:r w:rsidRPr="000378EF">
        <w:rPr>
          <w:rFonts w:ascii="var(--jp-code-font-family)" w:eastAsia="Times New Roman" w:hAnsi="var(--jp-code-font-family)" w:cs="Courier New"/>
          <w:color w:val="000000"/>
          <w:kern w:val="0"/>
          <w:sz w:val="20"/>
          <w:szCs w:val="20"/>
          <w:lang w:eastAsia="en-GB"/>
          <w14:ligatures w14:val="none"/>
        </w:rPr>
        <w:t>(</w:t>
      </w:r>
      <w:proofErr w:type="spellStart"/>
      <w:r w:rsidRPr="000378EF">
        <w:rPr>
          <w:rFonts w:ascii="var(--jp-code-font-family)" w:eastAsia="Times New Roman" w:hAnsi="var(--jp-code-font-family)" w:cs="Courier New"/>
          <w:color w:val="000000"/>
          <w:kern w:val="0"/>
          <w:sz w:val="20"/>
          <w:szCs w:val="20"/>
          <w:lang w:eastAsia="en-GB"/>
          <w14:ligatures w14:val="none"/>
        </w:rPr>
        <w:t>confusion_matrix</w:t>
      </w:r>
      <w:proofErr w:type="spellEnd"/>
      <w:r w:rsidRPr="000378EF">
        <w:rPr>
          <w:rFonts w:ascii="var(--jp-code-font-family)" w:eastAsia="Times New Roman" w:hAnsi="var(--jp-code-font-family)" w:cs="Courier New"/>
          <w:color w:val="626262"/>
          <w:kern w:val="0"/>
          <w:sz w:val="20"/>
          <w:szCs w:val="20"/>
          <w:lang w:eastAsia="en-GB"/>
          <w14:ligatures w14:val="none"/>
        </w:rPr>
        <w:t>=</w:t>
      </w:r>
      <w:proofErr w:type="spellStart"/>
      <w:r w:rsidRPr="000378EF">
        <w:rPr>
          <w:rFonts w:ascii="var(--jp-code-font-family)" w:eastAsia="Times New Roman" w:hAnsi="var(--jp-code-font-family)" w:cs="Courier New"/>
          <w:color w:val="000000"/>
          <w:kern w:val="0"/>
          <w:sz w:val="20"/>
          <w:szCs w:val="20"/>
          <w:lang w:eastAsia="en-GB"/>
          <w14:ligatures w14:val="none"/>
        </w:rPr>
        <w:t>confusion_matrices</w:t>
      </w:r>
      <w:proofErr w:type="spellEnd"/>
      <w:r w:rsidRPr="000378EF">
        <w:rPr>
          <w:rFonts w:ascii="var(--jp-code-font-family)" w:eastAsia="Times New Roman" w:hAnsi="var(--jp-code-font-family)" w:cs="Courier New"/>
          <w:color w:val="000000"/>
          <w:kern w:val="0"/>
          <w:sz w:val="20"/>
          <w:szCs w:val="20"/>
          <w:lang w:eastAsia="en-GB"/>
          <w14:ligatures w14:val="none"/>
        </w:rPr>
        <w:t xml:space="preserve">[:, :, index], </w:t>
      </w:r>
      <w:proofErr w:type="spellStart"/>
      <w:r w:rsidRPr="000378EF">
        <w:rPr>
          <w:rFonts w:ascii="var(--jp-code-font-family)" w:eastAsia="Times New Roman" w:hAnsi="var(--jp-code-font-family)" w:cs="Courier New"/>
          <w:color w:val="000000"/>
          <w:kern w:val="0"/>
          <w:sz w:val="20"/>
          <w:szCs w:val="20"/>
          <w:lang w:eastAsia="en-GB"/>
          <w14:ligatures w14:val="none"/>
        </w:rPr>
        <w:t>display_labels</w:t>
      </w:r>
      <w:proofErr w:type="spellEnd"/>
      <w:r w:rsidRPr="000378EF">
        <w:rPr>
          <w:rFonts w:ascii="var(--jp-code-font-family)" w:eastAsia="Times New Roman" w:hAnsi="var(--jp-code-font-family)" w:cs="Courier New"/>
          <w:color w:val="626262"/>
          <w:kern w:val="0"/>
          <w:sz w:val="20"/>
          <w:szCs w:val="20"/>
          <w:lang w:eastAsia="en-GB"/>
          <w14:ligatures w14:val="none"/>
        </w:rPr>
        <w:t>=</w:t>
      </w:r>
      <w:proofErr w:type="spellStart"/>
      <w:r w:rsidRPr="000378EF">
        <w:rPr>
          <w:rFonts w:ascii="var(--jp-code-font-family)" w:eastAsia="Times New Roman" w:hAnsi="var(--jp-code-font-family)" w:cs="Courier New"/>
          <w:color w:val="000000"/>
          <w:kern w:val="0"/>
          <w:sz w:val="20"/>
          <w:szCs w:val="20"/>
          <w:lang w:eastAsia="en-GB"/>
          <w14:ligatures w14:val="none"/>
        </w:rPr>
        <w:t>clf</w:t>
      </w:r>
      <w:r w:rsidRPr="000378EF">
        <w:rPr>
          <w:rFonts w:ascii="var(--jp-code-font-family)" w:eastAsia="Times New Roman" w:hAnsi="var(--jp-code-font-family)" w:cs="Courier New"/>
          <w:color w:val="626262"/>
          <w:kern w:val="0"/>
          <w:sz w:val="20"/>
          <w:szCs w:val="20"/>
          <w:lang w:eastAsia="en-GB"/>
          <w14:ligatures w14:val="none"/>
        </w:rPr>
        <w:t>.</w:t>
      </w:r>
      <w:r w:rsidRPr="000378EF">
        <w:rPr>
          <w:rFonts w:ascii="var(--jp-code-font-family)" w:eastAsia="Times New Roman" w:hAnsi="var(--jp-code-font-family)" w:cs="Courier New"/>
          <w:color w:val="000000"/>
          <w:kern w:val="0"/>
          <w:sz w:val="20"/>
          <w:szCs w:val="20"/>
          <w:lang w:eastAsia="en-GB"/>
          <w14:ligatures w14:val="none"/>
        </w:rPr>
        <w:t>classes</w:t>
      </w:r>
      <w:proofErr w:type="spellEnd"/>
      <w:r w:rsidRPr="000378EF">
        <w:rPr>
          <w:rFonts w:ascii="var(--jp-code-font-family)" w:eastAsia="Times New Roman" w:hAnsi="var(--jp-code-font-family)" w:cs="Courier New"/>
          <w:color w:val="000000"/>
          <w:kern w:val="0"/>
          <w:sz w:val="20"/>
          <w:szCs w:val="20"/>
          <w:lang w:eastAsia="en-GB"/>
          <w14:ligatures w14:val="none"/>
        </w:rPr>
        <w:t>_)</w:t>
      </w:r>
    </w:p>
    <w:p w14:paraId="24601224"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b/>
          <w:bCs/>
          <w:color w:val="007427"/>
          <w:kern w:val="0"/>
          <w:sz w:val="20"/>
          <w:szCs w:val="20"/>
          <w:lang w:eastAsia="en-GB"/>
          <w14:ligatures w14:val="none"/>
        </w:rPr>
        <w:t xml:space="preserve">     12</w:t>
      </w:r>
      <w:r w:rsidRPr="000378EF">
        <w:rPr>
          <w:rFonts w:ascii="var(--jp-code-font-family)" w:eastAsia="Times New Roman" w:hAnsi="var(--jp-code-font-family)" w:cs="Courier New"/>
          <w:color w:val="000000"/>
          <w:kern w:val="0"/>
          <w:sz w:val="20"/>
          <w:szCs w:val="20"/>
          <w:lang w:eastAsia="en-GB"/>
          <w14:ligatures w14:val="none"/>
        </w:rPr>
        <w:t xml:space="preserve"> </w:t>
      </w:r>
      <w:proofErr w:type="spellStart"/>
      <w:r w:rsidRPr="000378EF">
        <w:rPr>
          <w:rFonts w:ascii="var(--jp-code-font-family)" w:eastAsia="Times New Roman" w:hAnsi="var(--jp-code-font-family)" w:cs="Courier New"/>
          <w:color w:val="000000"/>
          <w:kern w:val="0"/>
          <w:sz w:val="20"/>
          <w:szCs w:val="20"/>
          <w:lang w:eastAsia="en-GB"/>
          <w14:ligatures w14:val="none"/>
        </w:rPr>
        <w:t>disp</w:t>
      </w:r>
      <w:r w:rsidRPr="000378EF">
        <w:rPr>
          <w:rFonts w:ascii="var(--jp-code-font-family)" w:eastAsia="Times New Roman" w:hAnsi="var(--jp-code-font-family)" w:cs="Courier New"/>
          <w:color w:val="626262"/>
          <w:kern w:val="0"/>
          <w:sz w:val="20"/>
          <w:szCs w:val="20"/>
          <w:lang w:eastAsia="en-GB"/>
          <w14:ligatures w14:val="none"/>
        </w:rPr>
        <w:t>.</w:t>
      </w:r>
      <w:r w:rsidRPr="000378EF">
        <w:rPr>
          <w:rFonts w:ascii="var(--jp-code-font-family)" w:eastAsia="Times New Roman" w:hAnsi="var(--jp-code-font-family)" w:cs="Courier New"/>
          <w:color w:val="000000"/>
          <w:kern w:val="0"/>
          <w:sz w:val="20"/>
          <w:szCs w:val="20"/>
          <w:lang w:eastAsia="en-GB"/>
          <w14:ligatures w14:val="none"/>
        </w:rPr>
        <w:t>plot</w:t>
      </w:r>
      <w:proofErr w:type="spellEnd"/>
      <w:r w:rsidRPr="000378EF">
        <w:rPr>
          <w:rFonts w:ascii="var(--jp-code-font-family)" w:eastAsia="Times New Roman" w:hAnsi="var(--jp-code-font-family)" w:cs="Courier New"/>
          <w:color w:val="000000"/>
          <w:kern w:val="0"/>
          <w:sz w:val="20"/>
          <w:szCs w:val="20"/>
          <w:lang w:eastAsia="en-GB"/>
          <w14:ligatures w14:val="none"/>
        </w:rPr>
        <w:t>(</w:t>
      </w:r>
      <w:proofErr w:type="spellStart"/>
      <w:r w:rsidRPr="000378EF">
        <w:rPr>
          <w:rFonts w:ascii="var(--jp-code-font-family)" w:eastAsia="Times New Roman" w:hAnsi="var(--jp-code-font-family)" w:cs="Courier New"/>
          <w:color w:val="000000"/>
          <w:kern w:val="0"/>
          <w:sz w:val="20"/>
          <w:szCs w:val="20"/>
          <w:lang w:eastAsia="en-GB"/>
          <w14:ligatures w14:val="none"/>
        </w:rPr>
        <w:t>ax</w:t>
      </w:r>
      <w:proofErr w:type="spellEnd"/>
      <w:r w:rsidRPr="000378EF">
        <w:rPr>
          <w:rFonts w:ascii="var(--jp-code-font-family)" w:eastAsia="Times New Roman" w:hAnsi="var(--jp-code-font-family)" w:cs="Courier New"/>
          <w:color w:val="626262"/>
          <w:kern w:val="0"/>
          <w:sz w:val="20"/>
          <w:szCs w:val="20"/>
          <w:lang w:eastAsia="en-GB"/>
          <w14:ligatures w14:val="none"/>
        </w:rPr>
        <w:t>=</w:t>
      </w:r>
      <w:proofErr w:type="spellStart"/>
      <w:r w:rsidRPr="000378EF">
        <w:rPr>
          <w:rFonts w:ascii="var(--jp-code-font-family)" w:eastAsia="Times New Roman" w:hAnsi="var(--jp-code-font-family)" w:cs="Courier New"/>
          <w:color w:val="000000"/>
          <w:kern w:val="0"/>
          <w:sz w:val="20"/>
          <w:szCs w:val="20"/>
          <w:lang w:eastAsia="en-GB"/>
          <w14:ligatures w14:val="none"/>
        </w:rPr>
        <w:t>ax</w:t>
      </w:r>
      <w:proofErr w:type="spellEnd"/>
      <w:r w:rsidRPr="000378EF">
        <w:rPr>
          <w:rFonts w:ascii="var(--jp-code-font-family)" w:eastAsia="Times New Roman" w:hAnsi="var(--jp-code-font-family)" w:cs="Courier New"/>
          <w:color w:val="000000"/>
          <w:kern w:val="0"/>
          <w:sz w:val="20"/>
          <w:szCs w:val="20"/>
          <w:lang w:eastAsia="en-GB"/>
          <w14:ligatures w14:val="none"/>
        </w:rPr>
        <w:t xml:space="preserve">[index], </w:t>
      </w:r>
      <w:proofErr w:type="spellStart"/>
      <w:r w:rsidRPr="000378EF">
        <w:rPr>
          <w:rFonts w:ascii="var(--jp-code-font-family)" w:eastAsia="Times New Roman" w:hAnsi="var(--jp-code-font-family)" w:cs="Courier New"/>
          <w:color w:val="000000"/>
          <w:kern w:val="0"/>
          <w:sz w:val="20"/>
          <w:szCs w:val="20"/>
          <w:lang w:eastAsia="en-GB"/>
          <w14:ligatures w14:val="none"/>
        </w:rPr>
        <w:t>cmap</w:t>
      </w:r>
      <w:proofErr w:type="spellEnd"/>
      <w:r w:rsidRPr="000378EF">
        <w:rPr>
          <w:rFonts w:ascii="var(--jp-code-font-family)" w:eastAsia="Times New Roman" w:hAnsi="var(--jp-code-font-family)" w:cs="Courier New"/>
          <w:color w:val="626262"/>
          <w:kern w:val="0"/>
          <w:sz w:val="20"/>
          <w:szCs w:val="20"/>
          <w:lang w:eastAsia="en-GB"/>
          <w14:ligatures w14:val="none"/>
        </w:rPr>
        <w:t>=</w:t>
      </w:r>
      <w:r w:rsidRPr="000378EF">
        <w:rPr>
          <w:rFonts w:ascii="var(--jp-code-font-family)" w:eastAsia="Times New Roman" w:hAnsi="var(--jp-code-font-family)" w:cs="Courier New"/>
          <w:color w:val="AF0000"/>
          <w:kern w:val="0"/>
          <w:sz w:val="20"/>
          <w:szCs w:val="20"/>
          <w:lang w:eastAsia="en-GB"/>
          <w14:ligatures w14:val="none"/>
        </w:rPr>
        <w:t>'summer'</w:t>
      </w:r>
      <w:r w:rsidRPr="000378EF">
        <w:rPr>
          <w:rFonts w:ascii="var(--jp-code-font-family)" w:eastAsia="Times New Roman" w:hAnsi="var(--jp-code-font-family)" w:cs="Courier New"/>
          <w:color w:val="000000"/>
          <w:kern w:val="0"/>
          <w:sz w:val="20"/>
          <w:szCs w:val="20"/>
          <w:lang w:eastAsia="en-GB"/>
          <w14:ligatures w14:val="none"/>
        </w:rPr>
        <w:t>);</w:t>
      </w:r>
    </w:p>
    <w:p w14:paraId="14A4C46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b/>
          <w:bCs/>
          <w:color w:val="007427"/>
          <w:kern w:val="0"/>
          <w:sz w:val="20"/>
          <w:szCs w:val="20"/>
          <w:lang w:eastAsia="en-GB"/>
          <w14:ligatures w14:val="none"/>
        </w:rPr>
        <w:t xml:space="preserve">     14</w:t>
      </w:r>
      <w:r w:rsidRPr="000378EF">
        <w:rPr>
          <w:rFonts w:ascii="var(--jp-code-font-family)" w:eastAsia="Times New Roman" w:hAnsi="var(--jp-code-font-family)" w:cs="Courier New"/>
          <w:color w:val="000000"/>
          <w:kern w:val="0"/>
          <w:sz w:val="20"/>
          <w:szCs w:val="20"/>
          <w:lang w:eastAsia="en-GB"/>
          <w14:ligatures w14:val="none"/>
        </w:rPr>
        <w:t xml:space="preserve"> </w:t>
      </w:r>
      <w:proofErr w:type="spellStart"/>
      <w:r w:rsidRPr="000378EF">
        <w:rPr>
          <w:rFonts w:ascii="var(--jp-code-font-family)" w:eastAsia="Times New Roman" w:hAnsi="var(--jp-code-font-family)" w:cs="Courier New"/>
          <w:color w:val="000000"/>
          <w:kern w:val="0"/>
          <w:sz w:val="20"/>
          <w:szCs w:val="20"/>
          <w:lang w:eastAsia="en-GB"/>
          <w14:ligatures w14:val="none"/>
        </w:rPr>
        <w:t>ax</w:t>
      </w:r>
      <w:proofErr w:type="spellEnd"/>
      <w:r w:rsidRPr="000378EF">
        <w:rPr>
          <w:rFonts w:ascii="var(--jp-code-font-family)" w:eastAsia="Times New Roman" w:hAnsi="var(--jp-code-font-family)" w:cs="Courier New"/>
          <w:color w:val="000000"/>
          <w:kern w:val="0"/>
          <w:sz w:val="20"/>
          <w:szCs w:val="20"/>
          <w:lang w:eastAsia="en-GB"/>
          <w14:ligatures w14:val="none"/>
        </w:rPr>
        <w:t>[index]</w:t>
      </w:r>
      <w:r w:rsidRPr="000378EF">
        <w:rPr>
          <w:rFonts w:ascii="var(--jp-code-font-family)" w:eastAsia="Times New Roman" w:hAnsi="var(--jp-code-font-family)" w:cs="Courier New"/>
          <w:color w:val="626262"/>
          <w:kern w:val="0"/>
          <w:sz w:val="20"/>
          <w:szCs w:val="20"/>
          <w:lang w:eastAsia="en-GB"/>
          <w14:ligatures w14:val="none"/>
        </w:rPr>
        <w:t>.</w:t>
      </w:r>
      <w:proofErr w:type="spellStart"/>
      <w:r w:rsidRPr="000378EF">
        <w:rPr>
          <w:rFonts w:ascii="var(--jp-code-font-family)" w:eastAsia="Times New Roman" w:hAnsi="var(--jp-code-font-family)" w:cs="Courier New"/>
          <w:color w:val="000000"/>
          <w:kern w:val="0"/>
          <w:sz w:val="20"/>
          <w:szCs w:val="20"/>
          <w:lang w:eastAsia="en-GB"/>
          <w14:ligatures w14:val="none"/>
        </w:rPr>
        <w:t>set_title</w:t>
      </w:r>
      <w:proofErr w:type="spellEnd"/>
      <w:r w:rsidRPr="000378EF">
        <w:rPr>
          <w:rFonts w:ascii="var(--jp-code-font-family)" w:eastAsia="Times New Roman" w:hAnsi="var(--jp-code-font-family)" w:cs="Courier New"/>
          <w:color w:val="000000"/>
          <w:kern w:val="0"/>
          <w:sz w:val="20"/>
          <w:szCs w:val="20"/>
          <w:lang w:eastAsia="en-GB"/>
          <w14:ligatures w14:val="none"/>
        </w:rPr>
        <w:t>(classifier)</w:t>
      </w:r>
    </w:p>
    <w:p w14:paraId="101038C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p>
    <w:p w14:paraId="595FFAF2"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proofErr w:type="spellStart"/>
      <w:r w:rsidRPr="000378EF">
        <w:rPr>
          <w:rFonts w:ascii="var(--jp-code-font-family)" w:eastAsia="Times New Roman" w:hAnsi="var(--jp-code-font-family)" w:cs="Courier New"/>
          <w:color w:val="E75C58"/>
          <w:kern w:val="0"/>
          <w:sz w:val="20"/>
          <w:szCs w:val="20"/>
          <w:lang w:eastAsia="en-GB"/>
          <w14:ligatures w14:val="none"/>
        </w:rPr>
        <w:t>AttributeError</w:t>
      </w:r>
      <w:proofErr w:type="spellEnd"/>
      <w:r w:rsidRPr="000378EF">
        <w:rPr>
          <w:rFonts w:ascii="var(--jp-code-font-family)" w:eastAsia="Times New Roman" w:hAnsi="var(--jp-code-font-family)" w:cs="Courier New"/>
          <w:color w:val="000000"/>
          <w:kern w:val="0"/>
          <w:sz w:val="20"/>
          <w:szCs w:val="20"/>
          <w:lang w:eastAsia="en-GB"/>
          <w14:ligatures w14:val="none"/>
        </w:rPr>
        <w:t>: '</w:t>
      </w:r>
      <w:proofErr w:type="spellStart"/>
      <w:r w:rsidRPr="000378EF">
        <w:rPr>
          <w:rFonts w:ascii="var(--jp-code-font-family)" w:eastAsia="Times New Roman" w:hAnsi="var(--jp-code-font-family)" w:cs="Courier New"/>
          <w:color w:val="000000"/>
          <w:kern w:val="0"/>
          <w:sz w:val="20"/>
          <w:szCs w:val="20"/>
          <w:lang w:eastAsia="en-GB"/>
          <w14:ligatures w14:val="none"/>
        </w:rPr>
        <w:t>KMeans</w:t>
      </w:r>
      <w:proofErr w:type="spellEnd"/>
      <w:r w:rsidRPr="000378EF">
        <w:rPr>
          <w:rFonts w:ascii="var(--jp-code-font-family)" w:eastAsia="Times New Roman" w:hAnsi="var(--jp-code-font-family)" w:cs="Courier New"/>
          <w:color w:val="000000"/>
          <w:kern w:val="0"/>
          <w:sz w:val="20"/>
          <w:szCs w:val="20"/>
          <w:lang w:eastAsia="en-GB"/>
          <w14:ligatures w14:val="none"/>
        </w:rPr>
        <w:t>' object has no attribute 'classes_'</w:t>
      </w:r>
    </w:p>
    <w:p w14:paraId="522AF406" w14:textId="4D64242B" w:rsidR="000378EF" w:rsidRPr="000378EF" w:rsidRDefault="000378EF" w:rsidP="000378EF">
      <w:pPr>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noProof/>
          <w:color w:val="000000"/>
          <w:kern w:val="0"/>
          <w:sz w:val="21"/>
          <w:szCs w:val="21"/>
          <w:lang w:eastAsia="en-GB"/>
          <w14:ligatures w14:val="none"/>
        </w:rPr>
        <w:lastRenderedPageBreak/>
        <w:drawing>
          <wp:inline distT="0" distB="0" distL="0" distR="0" wp14:anchorId="3111F682" wp14:editId="23BE0F78">
            <wp:extent cx="4330065" cy="8132445"/>
            <wp:effectExtent l="0" t="0" r="635" b="0"/>
            <wp:docPr id="325155747" name="Picture 10"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155747" name="Picture 10" descr="A graph of a graph&#10;&#10;Description automatically generated with medium confiden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0065" cy="8132445"/>
                    </a:xfrm>
                    <a:prstGeom prst="rect">
                      <a:avLst/>
                    </a:prstGeom>
                    <a:noFill/>
                    <a:ln>
                      <a:noFill/>
                    </a:ln>
                  </pic:spPr>
                </pic:pic>
              </a:graphicData>
            </a:graphic>
          </wp:inline>
        </w:drawing>
      </w:r>
    </w:p>
    <w:p w14:paraId="54E0696A" w14:textId="77777777" w:rsidR="000378EF" w:rsidRPr="000378EF" w:rsidRDefault="000378EF" w:rsidP="000378EF">
      <w:pPr>
        <w:jc w:val="right"/>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color w:val="000000"/>
          <w:kern w:val="0"/>
          <w:sz w:val="21"/>
          <w:szCs w:val="21"/>
          <w:lang w:eastAsia="en-GB"/>
          <w14:ligatures w14:val="none"/>
        </w:rPr>
        <w:t>[125]:</w:t>
      </w:r>
    </w:p>
    <w:p w14:paraId="4038DC2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 ##Loop through each classifier, fit training data and evaluate model. Plot results as confusion matrix##</w:t>
      </w:r>
    </w:p>
    <w:p w14:paraId="60638DE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 scores = []</w:t>
      </w:r>
    </w:p>
    <w:p w14:paraId="6648A64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0C208C5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lastRenderedPageBreak/>
        <w:t xml:space="preserve"># for </w:t>
      </w:r>
      <w:proofErr w:type="spellStart"/>
      <w:r w:rsidRPr="000378EF">
        <w:rPr>
          <w:rFonts w:ascii="inherit" w:eastAsia="Times New Roman" w:hAnsi="inherit" w:cs="Courier New"/>
          <w:i/>
          <w:iCs/>
          <w:color w:val="000000"/>
          <w:kern w:val="0"/>
          <w:sz w:val="20"/>
          <w:szCs w:val="20"/>
          <w:lang w:eastAsia="en-GB"/>
          <w14:ligatures w14:val="none"/>
        </w:rPr>
        <w:t>i</w:t>
      </w:r>
      <w:proofErr w:type="spellEnd"/>
      <w:r w:rsidRPr="000378EF">
        <w:rPr>
          <w:rFonts w:ascii="inherit" w:eastAsia="Times New Roman" w:hAnsi="inherit" w:cs="Courier New"/>
          <w:i/>
          <w:iCs/>
          <w:color w:val="000000"/>
          <w:kern w:val="0"/>
          <w:sz w:val="20"/>
          <w:szCs w:val="20"/>
          <w:lang w:eastAsia="en-GB"/>
          <w14:ligatures w14:val="none"/>
        </w:rPr>
        <w:t xml:space="preserve"> in classifiers:</w:t>
      </w:r>
    </w:p>
    <w:p w14:paraId="57B50AE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 xml:space="preserve">#     clf_1 = </w:t>
      </w:r>
      <w:proofErr w:type="spellStart"/>
      <w:r w:rsidRPr="000378EF">
        <w:rPr>
          <w:rFonts w:ascii="inherit" w:eastAsia="Times New Roman" w:hAnsi="inherit" w:cs="Courier New"/>
          <w:i/>
          <w:iCs/>
          <w:color w:val="000000"/>
          <w:kern w:val="0"/>
          <w:sz w:val="20"/>
          <w:szCs w:val="20"/>
          <w:lang w:eastAsia="en-GB"/>
          <w14:ligatures w14:val="none"/>
        </w:rPr>
        <w:t>classifiers.get</w:t>
      </w:r>
      <w:proofErr w:type="spellEnd"/>
      <w:r w:rsidRPr="000378EF">
        <w:rPr>
          <w:rFonts w:ascii="inherit" w:eastAsia="Times New Roman" w:hAnsi="inherit" w:cs="Courier New"/>
          <w:i/>
          <w:iCs/>
          <w:color w:val="000000"/>
          <w:kern w:val="0"/>
          <w:sz w:val="20"/>
          <w:szCs w:val="20"/>
          <w:lang w:eastAsia="en-GB"/>
          <w14:ligatures w14:val="none"/>
        </w:rPr>
        <w:t>(</w:t>
      </w:r>
      <w:proofErr w:type="spellStart"/>
      <w:r w:rsidRPr="000378EF">
        <w:rPr>
          <w:rFonts w:ascii="inherit" w:eastAsia="Times New Roman" w:hAnsi="inherit" w:cs="Courier New"/>
          <w:i/>
          <w:iCs/>
          <w:color w:val="000000"/>
          <w:kern w:val="0"/>
          <w:sz w:val="20"/>
          <w:szCs w:val="20"/>
          <w:lang w:eastAsia="en-GB"/>
          <w14:ligatures w14:val="none"/>
        </w:rPr>
        <w:t>i</w:t>
      </w:r>
      <w:proofErr w:type="spellEnd"/>
      <w:r w:rsidRPr="000378EF">
        <w:rPr>
          <w:rFonts w:ascii="inherit" w:eastAsia="Times New Roman" w:hAnsi="inherit" w:cs="Courier New"/>
          <w:i/>
          <w:iCs/>
          <w:color w:val="000000"/>
          <w:kern w:val="0"/>
          <w:sz w:val="20"/>
          <w:szCs w:val="20"/>
          <w:lang w:eastAsia="en-GB"/>
          <w14:ligatures w14:val="none"/>
        </w:rPr>
        <w:t>)</w:t>
      </w:r>
    </w:p>
    <w:p w14:paraId="576FE7D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     clf_1.fit(</w:t>
      </w:r>
      <w:proofErr w:type="spellStart"/>
      <w:r w:rsidRPr="000378EF">
        <w:rPr>
          <w:rFonts w:ascii="inherit" w:eastAsia="Times New Roman" w:hAnsi="inherit" w:cs="Courier New"/>
          <w:i/>
          <w:iCs/>
          <w:color w:val="000000"/>
          <w:kern w:val="0"/>
          <w:sz w:val="20"/>
          <w:szCs w:val="20"/>
          <w:lang w:eastAsia="en-GB"/>
          <w14:ligatures w14:val="none"/>
        </w:rPr>
        <w:t>X_train,y_train</w:t>
      </w:r>
      <w:proofErr w:type="spellEnd"/>
      <w:r w:rsidRPr="000378EF">
        <w:rPr>
          <w:rFonts w:ascii="inherit" w:eastAsia="Times New Roman" w:hAnsi="inherit" w:cs="Courier New"/>
          <w:i/>
          <w:iCs/>
          <w:color w:val="000000"/>
          <w:kern w:val="0"/>
          <w:sz w:val="20"/>
          <w:szCs w:val="20"/>
          <w:lang w:eastAsia="en-GB"/>
          <w14:ligatures w14:val="none"/>
        </w:rPr>
        <w:t>)</w:t>
      </w:r>
    </w:p>
    <w:p w14:paraId="7B1E8F4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     y_predict1 = clf_1.predict(</w:t>
      </w:r>
      <w:proofErr w:type="spellStart"/>
      <w:r w:rsidRPr="000378EF">
        <w:rPr>
          <w:rFonts w:ascii="inherit" w:eastAsia="Times New Roman" w:hAnsi="inherit" w:cs="Courier New"/>
          <w:i/>
          <w:iCs/>
          <w:color w:val="000000"/>
          <w:kern w:val="0"/>
          <w:sz w:val="20"/>
          <w:szCs w:val="20"/>
          <w:lang w:eastAsia="en-GB"/>
          <w14:ligatures w14:val="none"/>
        </w:rPr>
        <w:t>X_test</w:t>
      </w:r>
      <w:proofErr w:type="spellEnd"/>
      <w:r w:rsidRPr="000378EF">
        <w:rPr>
          <w:rFonts w:ascii="inherit" w:eastAsia="Times New Roman" w:hAnsi="inherit" w:cs="Courier New"/>
          <w:i/>
          <w:iCs/>
          <w:color w:val="000000"/>
          <w:kern w:val="0"/>
          <w:sz w:val="20"/>
          <w:szCs w:val="20"/>
          <w:lang w:eastAsia="en-GB"/>
          <w14:ligatures w14:val="none"/>
        </w:rPr>
        <w:t>)</w:t>
      </w:r>
    </w:p>
    <w:p w14:paraId="5E6B8503"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 xml:space="preserve">#     scoring = </w:t>
      </w:r>
      <w:proofErr w:type="spellStart"/>
      <w:r w:rsidRPr="000378EF">
        <w:rPr>
          <w:rFonts w:ascii="inherit" w:eastAsia="Times New Roman" w:hAnsi="inherit" w:cs="Courier New"/>
          <w:i/>
          <w:iCs/>
          <w:color w:val="000000"/>
          <w:kern w:val="0"/>
          <w:sz w:val="20"/>
          <w:szCs w:val="20"/>
          <w:lang w:eastAsia="en-GB"/>
          <w14:ligatures w14:val="none"/>
        </w:rPr>
        <w:t>matthews_corrcoef</w:t>
      </w:r>
      <w:proofErr w:type="spellEnd"/>
      <w:r w:rsidRPr="000378EF">
        <w:rPr>
          <w:rFonts w:ascii="inherit" w:eastAsia="Times New Roman" w:hAnsi="inherit" w:cs="Courier New"/>
          <w:i/>
          <w:iCs/>
          <w:color w:val="000000"/>
          <w:kern w:val="0"/>
          <w:sz w:val="20"/>
          <w:szCs w:val="20"/>
          <w:lang w:eastAsia="en-GB"/>
          <w14:ligatures w14:val="none"/>
        </w:rPr>
        <w:t>(</w:t>
      </w:r>
      <w:proofErr w:type="spellStart"/>
      <w:r w:rsidRPr="000378EF">
        <w:rPr>
          <w:rFonts w:ascii="inherit" w:eastAsia="Times New Roman" w:hAnsi="inherit" w:cs="Courier New"/>
          <w:i/>
          <w:iCs/>
          <w:color w:val="000000"/>
          <w:kern w:val="0"/>
          <w:sz w:val="20"/>
          <w:szCs w:val="20"/>
          <w:lang w:eastAsia="en-GB"/>
          <w14:ligatures w14:val="none"/>
        </w:rPr>
        <w:t>y_test</w:t>
      </w:r>
      <w:proofErr w:type="spellEnd"/>
      <w:r w:rsidRPr="000378EF">
        <w:rPr>
          <w:rFonts w:ascii="inherit" w:eastAsia="Times New Roman" w:hAnsi="inherit" w:cs="Courier New"/>
          <w:i/>
          <w:iCs/>
          <w:color w:val="000000"/>
          <w:kern w:val="0"/>
          <w:sz w:val="20"/>
          <w:szCs w:val="20"/>
          <w:lang w:eastAsia="en-GB"/>
          <w14:ligatures w14:val="none"/>
        </w:rPr>
        <w:t>, y_predict1)</w:t>
      </w:r>
    </w:p>
    <w:p w14:paraId="5DDAA56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 xml:space="preserve">#     </w:t>
      </w:r>
      <w:proofErr w:type="spellStart"/>
      <w:r w:rsidRPr="000378EF">
        <w:rPr>
          <w:rFonts w:ascii="inherit" w:eastAsia="Times New Roman" w:hAnsi="inherit" w:cs="Courier New"/>
          <w:i/>
          <w:iCs/>
          <w:color w:val="000000"/>
          <w:kern w:val="0"/>
          <w:sz w:val="20"/>
          <w:szCs w:val="20"/>
          <w:lang w:eastAsia="en-GB"/>
          <w14:ligatures w14:val="none"/>
        </w:rPr>
        <w:t>scores.append</w:t>
      </w:r>
      <w:proofErr w:type="spellEnd"/>
      <w:r w:rsidRPr="000378EF">
        <w:rPr>
          <w:rFonts w:ascii="inherit" w:eastAsia="Times New Roman" w:hAnsi="inherit" w:cs="Courier New"/>
          <w:i/>
          <w:iCs/>
          <w:color w:val="000000"/>
          <w:kern w:val="0"/>
          <w:sz w:val="20"/>
          <w:szCs w:val="20"/>
          <w:lang w:eastAsia="en-GB"/>
          <w14:ligatures w14:val="none"/>
        </w:rPr>
        <w:t xml:space="preserve">(scoring) </w:t>
      </w:r>
    </w:p>
    <w:p w14:paraId="2808F834"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 xml:space="preserve">#     </w:t>
      </w:r>
      <w:proofErr w:type="spellStart"/>
      <w:r w:rsidRPr="000378EF">
        <w:rPr>
          <w:rFonts w:ascii="inherit" w:eastAsia="Times New Roman" w:hAnsi="inherit" w:cs="Courier New"/>
          <w:i/>
          <w:iCs/>
          <w:color w:val="000000"/>
          <w:kern w:val="0"/>
          <w:sz w:val="20"/>
          <w:szCs w:val="20"/>
          <w:lang w:eastAsia="en-GB"/>
          <w14:ligatures w14:val="none"/>
        </w:rPr>
        <w:t>confusion_matrix</w:t>
      </w:r>
      <w:proofErr w:type="spellEnd"/>
      <w:r w:rsidRPr="000378EF">
        <w:rPr>
          <w:rFonts w:ascii="inherit" w:eastAsia="Times New Roman" w:hAnsi="inherit" w:cs="Courier New"/>
          <w:i/>
          <w:iCs/>
          <w:color w:val="000000"/>
          <w:kern w:val="0"/>
          <w:sz w:val="20"/>
          <w:szCs w:val="20"/>
          <w:lang w:eastAsia="en-GB"/>
          <w14:ligatures w14:val="none"/>
        </w:rPr>
        <w:t xml:space="preserve"> = </w:t>
      </w:r>
      <w:proofErr w:type="spellStart"/>
      <w:r w:rsidRPr="000378EF">
        <w:rPr>
          <w:rFonts w:ascii="inherit" w:eastAsia="Times New Roman" w:hAnsi="inherit" w:cs="Courier New"/>
          <w:i/>
          <w:iCs/>
          <w:color w:val="000000"/>
          <w:kern w:val="0"/>
          <w:sz w:val="20"/>
          <w:szCs w:val="20"/>
          <w:lang w:eastAsia="en-GB"/>
          <w14:ligatures w14:val="none"/>
        </w:rPr>
        <w:t>metrics.confusion_matrix</w:t>
      </w:r>
      <w:proofErr w:type="spellEnd"/>
      <w:r w:rsidRPr="000378EF">
        <w:rPr>
          <w:rFonts w:ascii="inherit" w:eastAsia="Times New Roman" w:hAnsi="inherit" w:cs="Courier New"/>
          <w:i/>
          <w:iCs/>
          <w:color w:val="000000"/>
          <w:kern w:val="0"/>
          <w:sz w:val="20"/>
          <w:szCs w:val="20"/>
          <w:lang w:eastAsia="en-GB"/>
          <w14:ligatures w14:val="none"/>
        </w:rPr>
        <w:t>(</w:t>
      </w:r>
      <w:proofErr w:type="spellStart"/>
      <w:r w:rsidRPr="000378EF">
        <w:rPr>
          <w:rFonts w:ascii="inherit" w:eastAsia="Times New Roman" w:hAnsi="inherit" w:cs="Courier New"/>
          <w:i/>
          <w:iCs/>
          <w:color w:val="000000"/>
          <w:kern w:val="0"/>
          <w:sz w:val="20"/>
          <w:szCs w:val="20"/>
          <w:lang w:eastAsia="en-GB"/>
          <w14:ligatures w14:val="none"/>
        </w:rPr>
        <w:t>y_test</w:t>
      </w:r>
      <w:proofErr w:type="spellEnd"/>
      <w:r w:rsidRPr="000378EF">
        <w:rPr>
          <w:rFonts w:ascii="inherit" w:eastAsia="Times New Roman" w:hAnsi="inherit" w:cs="Courier New"/>
          <w:i/>
          <w:iCs/>
          <w:color w:val="000000"/>
          <w:kern w:val="0"/>
          <w:sz w:val="20"/>
          <w:szCs w:val="20"/>
          <w:lang w:eastAsia="en-GB"/>
          <w14:ligatures w14:val="none"/>
        </w:rPr>
        <w:t>, y_predict1)</w:t>
      </w:r>
    </w:p>
    <w:p w14:paraId="7B269FC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 xml:space="preserve">#     ax1 = </w:t>
      </w:r>
      <w:proofErr w:type="spellStart"/>
      <w:r w:rsidRPr="000378EF">
        <w:rPr>
          <w:rFonts w:ascii="inherit" w:eastAsia="Times New Roman" w:hAnsi="inherit" w:cs="Courier New"/>
          <w:i/>
          <w:iCs/>
          <w:color w:val="000000"/>
          <w:kern w:val="0"/>
          <w:sz w:val="20"/>
          <w:szCs w:val="20"/>
          <w:lang w:eastAsia="en-GB"/>
          <w14:ligatures w14:val="none"/>
        </w:rPr>
        <w:t>sns.heatmap</w:t>
      </w:r>
      <w:proofErr w:type="spellEnd"/>
      <w:r w:rsidRPr="000378EF">
        <w:rPr>
          <w:rFonts w:ascii="inherit" w:eastAsia="Times New Roman" w:hAnsi="inherit" w:cs="Courier New"/>
          <w:i/>
          <w:iCs/>
          <w:color w:val="000000"/>
          <w:kern w:val="0"/>
          <w:sz w:val="20"/>
          <w:szCs w:val="20"/>
          <w:lang w:eastAsia="en-GB"/>
          <w14:ligatures w14:val="none"/>
        </w:rPr>
        <w:t>(</w:t>
      </w:r>
      <w:proofErr w:type="spellStart"/>
      <w:r w:rsidRPr="000378EF">
        <w:rPr>
          <w:rFonts w:ascii="inherit" w:eastAsia="Times New Roman" w:hAnsi="inherit" w:cs="Courier New"/>
          <w:i/>
          <w:iCs/>
          <w:color w:val="000000"/>
          <w:kern w:val="0"/>
          <w:sz w:val="20"/>
          <w:szCs w:val="20"/>
          <w:lang w:eastAsia="en-GB"/>
          <w14:ligatures w14:val="none"/>
        </w:rPr>
        <w:t>confusion_matrix</w:t>
      </w:r>
      <w:proofErr w:type="spellEnd"/>
      <w:r w:rsidRPr="000378EF">
        <w:rPr>
          <w:rFonts w:ascii="inherit" w:eastAsia="Times New Roman" w:hAnsi="inherit" w:cs="Courier New"/>
          <w:i/>
          <w:iCs/>
          <w:color w:val="000000"/>
          <w:kern w:val="0"/>
          <w:sz w:val="20"/>
          <w:szCs w:val="20"/>
          <w:lang w:eastAsia="en-GB"/>
          <w14:ligatures w14:val="none"/>
        </w:rPr>
        <w:t xml:space="preserve">, </w:t>
      </w:r>
      <w:proofErr w:type="spellStart"/>
      <w:r w:rsidRPr="000378EF">
        <w:rPr>
          <w:rFonts w:ascii="inherit" w:eastAsia="Times New Roman" w:hAnsi="inherit" w:cs="Courier New"/>
          <w:i/>
          <w:iCs/>
          <w:color w:val="000000"/>
          <w:kern w:val="0"/>
          <w:sz w:val="20"/>
          <w:szCs w:val="20"/>
          <w:lang w:eastAsia="en-GB"/>
          <w14:ligatures w14:val="none"/>
        </w:rPr>
        <w:t>annot</w:t>
      </w:r>
      <w:proofErr w:type="spellEnd"/>
      <w:r w:rsidRPr="000378EF">
        <w:rPr>
          <w:rFonts w:ascii="inherit" w:eastAsia="Times New Roman" w:hAnsi="inherit" w:cs="Courier New"/>
          <w:i/>
          <w:iCs/>
          <w:color w:val="000000"/>
          <w:kern w:val="0"/>
          <w:sz w:val="20"/>
          <w:szCs w:val="20"/>
          <w:lang w:eastAsia="en-GB"/>
          <w14:ligatures w14:val="none"/>
        </w:rPr>
        <w:t xml:space="preserve">=True, </w:t>
      </w:r>
      <w:proofErr w:type="spellStart"/>
      <w:r w:rsidRPr="000378EF">
        <w:rPr>
          <w:rFonts w:ascii="inherit" w:eastAsia="Times New Roman" w:hAnsi="inherit" w:cs="Courier New"/>
          <w:i/>
          <w:iCs/>
          <w:color w:val="000000"/>
          <w:kern w:val="0"/>
          <w:sz w:val="20"/>
          <w:szCs w:val="20"/>
          <w:lang w:eastAsia="en-GB"/>
          <w14:ligatures w14:val="none"/>
        </w:rPr>
        <w:t>cmap</w:t>
      </w:r>
      <w:proofErr w:type="spellEnd"/>
      <w:r w:rsidRPr="000378EF">
        <w:rPr>
          <w:rFonts w:ascii="inherit" w:eastAsia="Times New Roman" w:hAnsi="inherit" w:cs="Courier New"/>
          <w:i/>
          <w:iCs/>
          <w:color w:val="000000"/>
          <w:kern w:val="0"/>
          <w:sz w:val="20"/>
          <w:szCs w:val="20"/>
          <w:lang w:eastAsia="en-GB"/>
          <w14:ligatures w14:val="none"/>
        </w:rPr>
        <w:t>='summer')</w:t>
      </w:r>
    </w:p>
    <w:p w14:paraId="13CD958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     title = str(</w:t>
      </w:r>
      <w:proofErr w:type="spellStart"/>
      <w:r w:rsidRPr="000378EF">
        <w:rPr>
          <w:rFonts w:ascii="inherit" w:eastAsia="Times New Roman" w:hAnsi="inherit" w:cs="Courier New"/>
          <w:i/>
          <w:iCs/>
          <w:color w:val="000000"/>
          <w:kern w:val="0"/>
          <w:sz w:val="20"/>
          <w:szCs w:val="20"/>
          <w:lang w:eastAsia="en-GB"/>
          <w14:ligatures w14:val="none"/>
        </w:rPr>
        <w:t>i</w:t>
      </w:r>
      <w:proofErr w:type="spellEnd"/>
      <w:r w:rsidRPr="000378EF">
        <w:rPr>
          <w:rFonts w:ascii="inherit" w:eastAsia="Times New Roman" w:hAnsi="inherit" w:cs="Courier New"/>
          <w:i/>
          <w:iCs/>
          <w:color w:val="000000"/>
          <w:kern w:val="0"/>
          <w:sz w:val="20"/>
          <w:szCs w:val="20"/>
          <w:lang w:eastAsia="en-GB"/>
          <w14:ligatures w14:val="none"/>
        </w:rPr>
        <w:t>)</w:t>
      </w:r>
    </w:p>
    <w:p w14:paraId="50EE20E7"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     ax1.set_title(title);</w:t>
      </w:r>
    </w:p>
    <w:p w14:paraId="5A7114FC"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     ax1.set_xlabel('\</w:t>
      </w:r>
      <w:proofErr w:type="spellStart"/>
      <w:r w:rsidRPr="000378EF">
        <w:rPr>
          <w:rFonts w:ascii="inherit" w:eastAsia="Times New Roman" w:hAnsi="inherit" w:cs="Courier New"/>
          <w:i/>
          <w:iCs/>
          <w:color w:val="000000"/>
          <w:kern w:val="0"/>
          <w:sz w:val="20"/>
          <w:szCs w:val="20"/>
          <w:lang w:eastAsia="en-GB"/>
          <w14:ligatures w14:val="none"/>
        </w:rPr>
        <w:t>nPredicted</w:t>
      </w:r>
      <w:proofErr w:type="spellEnd"/>
      <w:r w:rsidRPr="000378EF">
        <w:rPr>
          <w:rFonts w:ascii="inherit" w:eastAsia="Times New Roman" w:hAnsi="inherit" w:cs="Courier New"/>
          <w:i/>
          <w:iCs/>
          <w:color w:val="000000"/>
          <w:kern w:val="0"/>
          <w:sz w:val="20"/>
          <w:szCs w:val="20"/>
          <w:lang w:eastAsia="en-GB"/>
          <w14:ligatures w14:val="none"/>
        </w:rPr>
        <w:t xml:space="preserve"> Values')</w:t>
      </w:r>
    </w:p>
    <w:p w14:paraId="3F3EE3EF"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     ax1.set_ylabel('Actual Values ');</w:t>
      </w:r>
    </w:p>
    <w:p w14:paraId="6ABB203D"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 xml:space="preserve">#     </w:t>
      </w:r>
      <w:proofErr w:type="spellStart"/>
      <w:r w:rsidRPr="000378EF">
        <w:rPr>
          <w:rFonts w:ascii="inherit" w:eastAsia="Times New Roman" w:hAnsi="inherit" w:cs="Courier New"/>
          <w:i/>
          <w:iCs/>
          <w:color w:val="000000"/>
          <w:kern w:val="0"/>
          <w:sz w:val="20"/>
          <w:szCs w:val="20"/>
          <w:lang w:eastAsia="en-GB"/>
          <w14:ligatures w14:val="none"/>
        </w:rPr>
        <w:t>plt.show</w:t>
      </w:r>
      <w:proofErr w:type="spellEnd"/>
      <w:r w:rsidRPr="000378EF">
        <w:rPr>
          <w:rFonts w:ascii="inherit" w:eastAsia="Times New Roman" w:hAnsi="inherit" w:cs="Courier New"/>
          <w:i/>
          <w:iCs/>
          <w:color w:val="000000"/>
          <w:kern w:val="0"/>
          <w:sz w:val="20"/>
          <w:szCs w:val="20"/>
          <w:lang w:eastAsia="en-GB"/>
          <w14:ligatures w14:val="none"/>
        </w:rPr>
        <w:t>()</w:t>
      </w:r>
    </w:p>
    <w:p w14:paraId="27D0AAE3"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0B38A16E"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1695C012" w14:textId="6A73CACA" w:rsidR="000378EF" w:rsidRPr="000378EF" w:rsidRDefault="000378EF" w:rsidP="000378EF">
      <w:pPr>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noProof/>
          <w:color w:val="000000"/>
          <w:kern w:val="0"/>
          <w:sz w:val="21"/>
          <w:szCs w:val="21"/>
          <w:lang w:eastAsia="en-GB"/>
          <w14:ligatures w14:val="none"/>
        </w:rPr>
        <w:drawing>
          <wp:inline distT="0" distB="0" distL="0" distR="0" wp14:anchorId="192A9433" wp14:editId="2350B671">
            <wp:extent cx="3421380" cy="2979420"/>
            <wp:effectExtent l="0" t="0" r="0" b="5080"/>
            <wp:docPr id="363110503" name="Picture 9" descr="A chart with green squares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110503" name="Picture 9" descr="A chart with green squares and yellow square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1380" cy="2979420"/>
                    </a:xfrm>
                    <a:prstGeom prst="rect">
                      <a:avLst/>
                    </a:prstGeom>
                    <a:noFill/>
                    <a:ln>
                      <a:noFill/>
                    </a:ln>
                  </pic:spPr>
                </pic:pic>
              </a:graphicData>
            </a:graphic>
          </wp:inline>
        </w:drawing>
      </w:r>
    </w:p>
    <w:p w14:paraId="09F6347B" w14:textId="5CFCBE3C" w:rsidR="000378EF" w:rsidRPr="000378EF" w:rsidRDefault="000378EF" w:rsidP="000378EF">
      <w:pPr>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noProof/>
          <w:color w:val="000000"/>
          <w:kern w:val="0"/>
          <w:sz w:val="21"/>
          <w:szCs w:val="21"/>
          <w:lang w:eastAsia="en-GB"/>
          <w14:ligatures w14:val="none"/>
        </w:rPr>
        <w:drawing>
          <wp:inline distT="0" distB="0" distL="0" distR="0" wp14:anchorId="118425A2" wp14:editId="19012BDF">
            <wp:extent cx="3421380" cy="2979420"/>
            <wp:effectExtent l="0" t="0" r="0" b="5080"/>
            <wp:docPr id="1298149148" name="Picture 8" descr="A chart with green squares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149148" name="Picture 8" descr="A chart with green squares and yellow square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1380" cy="2979420"/>
                    </a:xfrm>
                    <a:prstGeom prst="rect">
                      <a:avLst/>
                    </a:prstGeom>
                    <a:noFill/>
                    <a:ln>
                      <a:noFill/>
                    </a:ln>
                  </pic:spPr>
                </pic:pic>
              </a:graphicData>
            </a:graphic>
          </wp:inline>
        </w:drawing>
      </w:r>
    </w:p>
    <w:p w14:paraId="4548002A" w14:textId="3374B3A7" w:rsidR="000378EF" w:rsidRPr="000378EF" w:rsidRDefault="000378EF" w:rsidP="000378EF">
      <w:pPr>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noProof/>
          <w:color w:val="000000"/>
          <w:kern w:val="0"/>
          <w:sz w:val="21"/>
          <w:szCs w:val="21"/>
          <w:lang w:eastAsia="en-GB"/>
          <w14:ligatures w14:val="none"/>
        </w:rPr>
        <w:lastRenderedPageBreak/>
        <w:drawing>
          <wp:inline distT="0" distB="0" distL="0" distR="0" wp14:anchorId="15A4836B" wp14:editId="48D5218B">
            <wp:extent cx="3421380" cy="2979420"/>
            <wp:effectExtent l="0" t="0" r="0" b="5080"/>
            <wp:docPr id="604907620" name="Picture 7" descr="A green and yellow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07620" name="Picture 7" descr="A green and yellow squares with white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1380" cy="2979420"/>
                    </a:xfrm>
                    <a:prstGeom prst="rect">
                      <a:avLst/>
                    </a:prstGeom>
                    <a:noFill/>
                    <a:ln>
                      <a:noFill/>
                    </a:ln>
                  </pic:spPr>
                </pic:pic>
              </a:graphicData>
            </a:graphic>
          </wp:inline>
        </w:drawing>
      </w:r>
    </w:p>
    <w:p w14:paraId="763B2EE9" w14:textId="2A61211A" w:rsidR="000378EF" w:rsidRPr="000378EF" w:rsidRDefault="000378EF" w:rsidP="000378EF">
      <w:pPr>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noProof/>
          <w:color w:val="000000"/>
          <w:kern w:val="0"/>
          <w:sz w:val="21"/>
          <w:szCs w:val="21"/>
          <w:lang w:eastAsia="en-GB"/>
          <w14:ligatures w14:val="none"/>
        </w:rPr>
        <w:drawing>
          <wp:inline distT="0" distB="0" distL="0" distR="0" wp14:anchorId="63526D9B" wp14:editId="68B2B1F0">
            <wp:extent cx="3421380" cy="2979420"/>
            <wp:effectExtent l="0" t="0" r="0" b="5080"/>
            <wp:docPr id="2069515816" name="Picture 6" descr="A green and yellow squares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515816" name="Picture 6" descr="A green and yellow squares with number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1380" cy="2979420"/>
                    </a:xfrm>
                    <a:prstGeom prst="rect">
                      <a:avLst/>
                    </a:prstGeom>
                    <a:noFill/>
                    <a:ln>
                      <a:noFill/>
                    </a:ln>
                  </pic:spPr>
                </pic:pic>
              </a:graphicData>
            </a:graphic>
          </wp:inline>
        </w:drawing>
      </w:r>
    </w:p>
    <w:p w14:paraId="578390D0" w14:textId="69B2A1A0" w:rsidR="000378EF" w:rsidRPr="000378EF" w:rsidRDefault="000378EF" w:rsidP="000378EF">
      <w:pPr>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noProof/>
          <w:color w:val="000000"/>
          <w:kern w:val="0"/>
          <w:sz w:val="21"/>
          <w:szCs w:val="21"/>
          <w:lang w:eastAsia="en-GB"/>
          <w14:ligatures w14:val="none"/>
        </w:rPr>
        <w:lastRenderedPageBreak/>
        <w:drawing>
          <wp:inline distT="0" distB="0" distL="0" distR="0" wp14:anchorId="6C43D1AC" wp14:editId="0AD6B38B">
            <wp:extent cx="3421380" cy="2979420"/>
            <wp:effectExtent l="0" t="0" r="0" b="5080"/>
            <wp:docPr id="298028427" name="Picture 5" descr="A chart with green and yellow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28427" name="Picture 5" descr="A chart with green and yellow squares&#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1380" cy="2979420"/>
                    </a:xfrm>
                    <a:prstGeom prst="rect">
                      <a:avLst/>
                    </a:prstGeom>
                    <a:noFill/>
                    <a:ln>
                      <a:noFill/>
                    </a:ln>
                  </pic:spPr>
                </pic:pic>
              </a:graphicData>
            </a:graphic>
          </wp:inline>
        </w:drawing>
      </w:r>
    </w:p>
    <w:p w14:paraId="6D575241"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/Users/geroldbaier/anaconda3/lib/python3.11/site-packages/sklearn/ensemble/_weight_boosting.py:519: </w:t>
      </w:r>
      <w:proofErr w:type="spellStart"/>
      <w:r w:rsidRPr="000378EF">
        <w:rPr>
          <w:rFonts w:ascii="var(--jp-code-font-family)" w:eastAsia="Times New Roman" w:hAnsi="var(--jp-code-font-family)" w:cs="Courier New"/>
          <w:color w:val="000000"/>
          <w:kern w:val="0"/>
          <w:sz w:val="20"/>
          <w:szCs w:val="20"/>
          <w:lang w:eastAsia="en-GB"/>
          <w14:ligatures w14:val="none"/>
        </w:rPr>
        <w:t>FutureWarning</w:t>
      </w:r>
      <w:proofErr w:type="spellEnd"/>
      <w:r w:rsidRPr="000378EF">
        <w:rPr>
          <w:rFonts w:ascii="var(--jp-code-font-family)" w:eastAsia="Times New Roman" w:hAnsi="var(--jp-code-font-family)" w:cs="Courier New"/>
          <w:color w:val="000000"/>
          <w:kern w:val="0"/>
          <w:sz w:val="20"/>
          <w:szCs w:val="20"/>
          <w:lang w:eastAsia="en-GB"/>
          <w14:ligatures w14:val="none"/>
        </w:rPr>
        <w:t>: The SAMME.R algorithm (the default) is deprecated and will be removed in 1.6. Use the SAMME algorithm to circumvent this warning.</w:t>
      </w:r>
    </w:p>
    <w:p w14:paraId="49FB678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  </w:t>
      </w:r>
      <w:proofErr w:type="spellStart"/>
      <w:r w:rsidRPr="000378EF">
        <w:rPr>
          <w:rFonts w:ascii="var(--jp-code-font-family)" w:eastAsia="Times New Roman" w:hAnsi="var(--jp-code-font-family)" w:cs="Courier New"/>
          <w:color w:val="000000"/>
          <w:kern w:val="0"/>
          <w:sz w:val="20"/>
          <w:szCs w:val="20"/>
          <w:lang w:eastAsia="en-GB"/>
          <w14:ligatures w14:val="none"/>
        </w:rPr>
        <w:t>warnings.warn</w:t>
      </w:r>
      <w:proofErr w:type="spellEnd"/>
      <w:r w:rsidRPr="000378EF">
        <w:rPr>
          <w:rFonts w:ascii="var(--jp-code-font-family)" w:eastAsia="Times New Roman" w:hAnsi="var(--jp-code-font-family)" w:cs="Courier New"/>
          <w:color w:val="000000"/>
          <w:kern w:val="0"/>
          <w:sz w:val="20"/>
          <w:szCs w:val="20"/>
          <w:lang w:eastAsia="en-GB"/>
          <w14:ligatures w14:val="none"/>
        </w:rPr>
        <w:t>(</w:t>
      </w:r>
    </w:p>
    <w:p w14:paraId="4CBF4656" w14:textId="7914330A" w:rsidR="000378EF" w:rsidRPr="000378EF" w:rsidRDefault="000378EF" w:rsidP="000378EF">
      <w:pPr>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noProof/>
          <w:color w:val="000000"/>
          <w:kern w:val="0"/>
          <w:sz w:val="21"/>
          <w:szCs w:val="21"/>
          <w:lang w:eastAsia="en-GB"/>
          <w14:ligatures w14:val="none"/>
        </w:rPr>
        <w:drawing>
          <wp:inline distT="0" distB="0" distL="0" distR="0" wp14:anchorId="00CFAD79" wp14:editId="698D9EDB">
            <wp:extent cx="3421380" cy="2979420"/>
            <wp:effectExtent l="0" t="0" r="0" b="5080"/>
            <wp:docPr id="10957742" name="Picture 4" descr="A chart of a green and yellow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7742" name="Picture 4" descr="A chart of a green and yellow box&#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21380" cy="2979420"/>
                    </a:xfrm>
                    <a:prstGeom prst="rect">
                      <a:avLst/>
                    </a:prstGeom>
                    <a:noFill/>
                    <a:ln>
                      <a:noFill/>
                    </a:ln>
                  </pic:spPr>
                </pic:pic>
              </a:graphicData>
            </a:graphic>
          </wp:inline>
        </w:drawing>
      </w:r>
    </w:p>
    <w:p w14:paraId="60FA3618" w14:textId="750E1B31" w:rsidR="000378EF" w:rsidRPr="000378EF" w:rsidRDefault="000378EF" w:rsidP="000378EF">
      <w:pPr>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noProof/>
          <w:color w:val="000000"/>
          <w:kern w:val="0"/>
          <w:sz w:val="21"/>
          <w:szCs w:val="21"/>
          <w:lang w:eastAsia="en-GB"/>
          <w14:ligatures w14:val="none"/>
        </w:rPr>
        <w:lastRenderedPageBreak/>
        <w:drawing>
          <wp:inline distT="0" distB="0" distL="0" distR="0" wp14:anchorId="3A3EA358" wp14:editId="5D67E020">
            <wp:extent cx="3421380" cy="2979420"/>
            <wp:effectExtent l="0" t="0" r="0" b="5080"/>
            <wp:docPr id="563533594" name="Picture 3" descr="A green and yellow squares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533594" name="Picture 3" descr="A green and yellow squares with black numbers&#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421380" cy="2979420"/>
                    </a:xfrm>
                    <a:prstGeom prst="rect">
                      <a:avLst/>
                    </a:prstGeom>
                    <a:noFill/>
                    <a:ln>
                      <a:noFill/>
                    </a:ln>
                  </pic:spPr>
                </pic:pic>
              </a:graphicData>
            </a:graphic>
          </wp:inline>
        </w:drawing>
      </w:r>
    </w:p>
    <w:p w14:paraId="79FA2349"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/Users/geroldbaier/anaconda3/lib/python3.11/site-packages/sklearn/discriminant_analysis.py:935: </w:t>
      </w:r>
      <w:proofErr w:type="spellStart"/>
      <w:r w:rsidRPr="000378EF">
        <w:rPr>
          <w:rFonts w:ascii="var(--jp-code-font-family)" w:eastAsia="Times New Roman" w:hAnsi="var(--jp-code-font-family)" w:cs="Courier New"/>
          <w:color w:val="000000"/>
          <w:kern w:val="0"/>
          <w:sz w:val="20"/>
          <w:szCs w:val="20"/>
          <w:lang w:eastAsia="en-GB"/>
          <w14:ligatures w14:val="none"/>
        </w:rPr>
        <w:t>UserWarning</w:t>
      </w:r>
      <w:proofErr w:type="spellEnd"/>
      <w:r w:rsidRPr="000378EF">
        <w:rPr>
          <w:rFonts w:ascii="var(--jp-code-font-family)" w:eastAsia="Times New Roman" w:hAnsi="var(--jp-code-font-family)" w:cs="Courier New"/>
          <w:color w:val="000000"/>
          <w:kern w:val="0"/>
          <w:sz w:val="20"/>
          <w:szCs w:val="20"/>
          <w:lang w:eastAsia="en-GB"/>
          <w14:ligatures w14:val="none"/>
        </w:rPr>
        <w:t>: Variables are collinear</w:t>
      </w:r>
    </w:p>
    <w:p w14:paraId="0C28AF4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var(--jp-code-font-family)" w:eastAsia="Times New Roman" w:hAnsi="var(--jp-code-font-family)" w:cs="Courier New"/>
          <w:color w:val="000000"/>
          <w:kern w:val="0"/>
          <w:sz w:val="20"/>
          <w:szCs w:val="20"/>
          <w:lang w:eastAsia="en-GB"/>
          <w14:ligatures w14:val="none"/>
        </w:rPr>
      </w:pPr>
      <w:r w:rsidRPr="000378EF">
        <w:rPr>
          <w:rFonts w:ascii="var(--jp-code-font-family)" w:eastAsia="Times New Roman" w:hAnsi="var(--jp-code-font-family)" w:cs="Courier New"/>
          <w:color w:val="000000"/>
          <w:kern w:val="0"/>
          <w:sz w:val="20"/>
          <w:szCs w:val="20"/>
          <w:lang w:eastAsia="en-GB"/>
          <w14:ligatures w14:val="none"/>
        </w:rPr>
        <w:t xml:space="preserve">  </w:t>
      </w:r>
      <w:proofErr w:type="spellStart"/>
      <w:r w:rsidRPr="000378EF">
        <w:rPr>
          <w:rFonts w:ascii="var(--jp-code-font-family)" w:eastAsia="Times New Roman" w:hAnsi="var(--jp-code-font-family)" w:cs="Courier New"/>
          <w:color w:val="000000"/>
          <w:kern w:val="0"/>
          <w:sz w:val="20"/>
          <w:szCs w:val="20"/>
          <w:lang w:eastAsia="en-GB"/>
          <w14:ligatures w14:val="none"/>
        </w:rPr>
        <w:t>warnings.warn</w:t>
      </w:r>
      <w:proofErr w:type="spellEnd"/>
      <w:r w:rsidRPr="000378EF">
        <w:rPr>
          <w:rFonts w:ascii="var(--jp-code-font-family)" w:eastAsia="Times New Roman" w:hAnsi="var(--jp-code-font-family)" w:cs="Courier New"/>
          <w:color w:val="000000"/>
          <w:kern w:val="0"/>
          <w:sz w:val="20"/>
          <w:szCs w:val="20"/>
          <w:lang w:eastAsia="en-GB"/>
          <w14:ligatures w14:val="none"/>
        </w:rPr>
        <w:t>("Variables are collinear")</w:t>
      </w:r>
    </w:p>
    <w:p w14:paraId="0FD988D2" w14:textId="6467F586" w:rsidR="000378EF" w:rsidRPr="000378EF" w:rsidRDefault="000378EF" w:rsidP="000378EF">
      <w:pPr>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noProof/>
          <w:color w:val="000000"/>
          <w:kern w:val="0"/>
          <w:sz w:val="21"/>
          <w:szCs w:val="21"/>
          <w:lang w:eastAsia="en-GB"/>
          <w14:ligatures w14:val="none"/>
        </w:rPr>
        <w:drawing>
          <wp:inline distT="0" distB="0" distL="0" distR="0" wp14:anchorId="100D3D24" wp14:editId="77ED4473">
            <wp:extent cx="3421380" cy="2979420"/>
            <wp:effectExtent l="0" t="0" r="0" b="5080"/>
            <wp:docPr id="390306807" name="Picture 2" descr="A green and yellow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306807" name="Picture 2" descr="A green and yellow squares with white tex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21380" cy="2979420"/>
                    </a:xfrm>
                    <a:prstGeom prst="rect">
                      <a:avLst/>
                    </a:prstGeom>
                    <a:noFill/>
                    <a:ln>
                      <a:noFill/>
                    </a:ln>
                  </pic:spPr>
                </pic:pic>
              </a:graphicData>
            </a:graphic>
          </wp:inline>
        </w:drawing>
      </w:r>
    </w:p>
    <w:p w14:paraId="27629916" w14:textId="77777777" w:rsidR="000378EF" w:rsidRPr="000378EF" w:rsidRDefault="000378EF" w:rsidP="000378EF">
      <w:pPr>
        <w:jc w:val="right"/>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color w:val="000000"/>
          <w:kern w:val="0"/>
          <w:sz w:val="21"/>
          <w:szCs w:val="21"/>
          <w:lang w:eastAsia="en-GB"/>
          <w14:ligatures w14:val="none"/>
        </w:rPr>
        <w:t>[126]:</w:t>
      </w:r>
    </w:p>
    <w:p w14:paraId="0C97AEB2"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i/>
          <w:iCs/>
          <w:color w:val="000000"/>
          <w:kern w:val="0"/>
          <w:sz w:val="20"/>
          <w:szCs w:val="20"/>
          <w:lang w:eastAsia="en-GB"/>
          <w14:ligatures w14:val="none"/>
        </w:rPr>
        <w:t>##Plot Performance of all Models##</w:t>
      </w:r>
    </w:p>
    <w:p w14:paraId="3215A401"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fig, </w:t>
      </w:r>
      <w:proofErr w:type="spellStart"/>
      <w:r w:rsidRPr="000378EF">
        <w:rPr>
          <w:rFonts w:ascii="inherit" w:eastAsia="Times New Roman" w:hAnsi="inherit" w:cs="Courier New"/>
          <w:color w:val="000000"/>
          <w:kern w:val="0"/>
          <w:sz w:val="20"/>
          <w:szCs w:val="20"/>
          <w:lang w:eastAsia="en-GB"/>
          <w14:ligatures w14:val="none"/>
        </w:rPr>
        <w:t>ax</w:t>
      </w:r>
      <w:proofErr w:type="spellEnd"/>
      <w:r w:rsidRPr="000378EF">
        <w:rPr>
          <w:rFonts w:ascii="inherit" w:eastAsia="Times New Roman" w:hAnsi="inherit" w:cs="Courier New"/>
          <w:color w:val="000000"/>
          <w:kern w:val="0"/>
          <w:sz w:val="20"/>
          <w:szCs w:val="20"/>
          <w:lang w:eastAsia="en-GB"/>
          <w14:ligatures w14:val="none"/>
        </w:rPr>
        <w:t xml:space="preserve">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plt.subplots</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figsize</w:t>
      </w:r>
      <w:proofErr w:type="spellEnd"/>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(8,6))</w:t>
      </w:r>
    </w:p>
    <w:p w14:paraId="03417CD4"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plt.suptitle</w:t>
      </w:r>
      <w:proofErr w:type="spellEnd"/>
      <w:r w:rsidRPr="000378EF">
        <w:rPr>
          <w:rFonts w:ascii="inherit" w:eastAsia="Times New Roman" w:hAnsi="inherit" w:cs="Courier New"/>
          <w:color w:val="000000"/>
          <w:kern w:val="0"/>
          <w:sz w:val="20"/>
          <w:szCs w:val="20"/>
          <w:lang w:eastAsia="en-GB"/>
          <w14:ligatures w14:val="none"/>
        </w:rPr>
        <w:t xml:space="preserve">('Performance of Machine Learning Classifiers Against Mouse and Human Antibodies', </w:t>
      </w:r>
      <w:proofErr w:type="spellStart"/>
      <w:r w:rsidRPr="000378EF">
        <w:rPr>
          <w:rFonts w:ascii="inherit" w:eastAsia="Times New Roman" w:hAnsi="inherit" w:cs="Courier New"/>
          <w:color w:val="000000"/>
          <w:kern w:val="0"/>
          <w:sz w:val="20"/>
          <w:szCs w:val="20"/>
          <w:lang w:eastAsia="en-GB"/>
          <w14:ligatures w14:val="none"/>
        </w:rPr>
        <w:t>fontsize</w:t>
      </w:r>
      <w:proofErr w:type="spellEnd"/>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20)</w:t>
      </w:r>
    </w:p>
    <w:p w14:paraId="025E88E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w:t>
      </w:r>
    </w:p>
    <w:p w14:paraId="7FB73FD0"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r w:rsidRPr="000378EF">
        <w:rPr>
          <w:rFonts w:ascii="inherit" w:eastAsia="Times New Roman" w:hAnsi="inherit" w:cs="Courier New"/>
          <w:color w:val="000000"/>
          <w:kern w:val="0"/>
          <w:sz w:val="20"/>
          <w:szCs w:val="20"/>
          <w:lang w:eastAsia="en-GB"/>
          <w14:ligatures w14:val="none"/>
        </w:rPr>
        <w:t xml:space="preserve">bins </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 xml:space="preserve"> </w:t>
      </w:r>
      <w:proofErr w:type="spellStart"/>
      <w:r w:rsidRPr="000378EF">
        <w:rPr>
          <w:rFonts w:ascii="inherit" w:eastAsia="Times New Roman" w:hAnsi="inherit" w:cs="Courier New"/>
          <w:color w:val="000000"/>
          <w:kern w:val="0"/>
          <w:sz w:val="20"/>
          <w:szCs w:val="20"/>
          <w:lang w:eastAsia="en-GB"/>
          <w14:ligatures w14:val="none"/>
        </w:rPr>
        <w:t>arange</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len</w:t>
      </w:r>
      <w:proofErr w:type="spellEnd"/>
      <w:r w:rsidRPr="000378EF">
        <w:rPr>
          <w:rFonts w:ascii="inherit" w:eastAsia="Times New Roman" w:hAnsi="inherit" w:cs="Courier New"/>
          <w:color w:val="000000"/>
          <w:kern w:val="0"/>
          <w:sz w:val="20"/>
          <w:szCs w:val="20"/>
          <w:lang w:eastAsia="en-GB"/>
          <w14:ligatures w14:val="none"/>
        </w:rPr>
        <w:t>(classifiers))</w:t>
      </w:r>
    </w:p>
    <w:p w14:paraId="3418185A"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ax.bar</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arange</w:t>
      </w:r>
      <w:proofErr w:type="spellEnd"/>
      <w:r w:rsidRPr="000378EF">
        <w:rPr>
          <w:rFonts w:ascii="inherit" w:eastAsia="Times New Roman" w:hAnsi="inherit" w:cs="Courier New"/>
          <w:color w:val="000000"/>
          <w:kern w:val="0"/>
          <w:sz w:val="20"/>
          <w:szCs w:val="20"/>
          <w:lang w:eastAsia="en-GB"/>
          <w14:ligatures w14:val="none"/>
        </w:rPr>
        <w:t>(</w:t>
      </w:r>
      <w:proofErr w:type="spellStart"/>
      <w:r w:rsidRPr="000378EF">
        <w:rPr>
          <w:rFonts w:ascii="inherit" w:eastAsia="Times New Roman" w:hAnsi="inherit" w:cs="Courier New"/>
          <w:color w:val="000000"/>
          <w:kern w:val="0"/>
          <w:sz w:val="20"/>
          <w:szCs w:val="20"/>
          <w:lang w:eastAsia="en-GB"/>
          <w14:ligatures w14:val="none"/>
        </w:rPr>
        <w:t>len</w:t>
      </w:r>
      <w:proofErr w:type="spellEnd"/>
      <w:r w:rsidRPr="000378EF">
        <w:rPr>
          <w:rFonts w:ascii="inherit" w:eastAsia="Times New Roman" w:hAnsi="inherit" w:cs="Courier New"/>
          <w:color w:val="000000"/>
          <w:kern w:val="0"/>
          <w:sz w:val="20"/>
          <w:szCs w:val="20"/>
          <w:lang w:eastAsia="en-GB"/>
          <w14:ligatures w14:val="none"/>
        </w:rPr>
        <w:t>(scores)), scores)</w:t>
      </w:r>
    </w:p>
    <w:p w14:paraId="1B6B0865"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ax.set_ylabel</w:t>
      </w:r>
      <w:proofErr w:type="spellEnd"/>
      <w:r w:rsidRPr="000378EF">
        <w:rPr>
          <w:rFonts w:ascii="inherit" w:eastAsia="Times New Roman" w:hAnsi="inherit" w:cs="Courier New"/>
          <w:color w:val="000000"/>
          <w:kern w:val="0"/>
          <w:sz w:val="20"/>
          <w:szCs w:val="20"/>
          <w:lang w:eastAsia="en-GB"/>
          <w14:ligatures w14:val="none"/>
        </w:rPr>
        <w:t>('Matthews Correlation Coefficient')</w:t>
      </w:r>
    </w:p>
    <w:p w14:paraId="742DBA0B"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ax.set_xlabel</w:t>
      </w:r>
      <w:proofErr w:type="spellEnd"/>
      <w:r w:rsidRPr="000378EF">
        <w:rPr>
          <w:rFonts w:ascii="inherit" w:eastAsia="Times New Roman" w:hAnsi="inherit" w:cs="Courier New"/>
          <w:color w:val="000000"/>
          <w:kern w:val="0"/>
          <w:sz w:val="20"/>
          <w:szCs w:val="20"/>
          <w:lang w:eastAsia="en-GB"/>
          <w14:ligatures w14:val="none"/>
        </w:rPr>
        <w:t>('Classifiers')</w:t>
      </w:r>
    </w:p>
    <w:p w14:paraId="19473069"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ax.set_xticks</w:t>
      </w:r>
      <w:proofErr w:type="spellEnd"/>
      <w:r w:rsidRPr="000378EF">
        <w:rPr>
          <w:rFonts w:ascii="inherit" w:eastAsia="Times New Roman" w:hAnsi="inherit" w:cs="Courier New"/>
          <w:color w:val="000000"/>
          <w:kern w:val="0"/>
          <w:sz w:val="20"/>
          <w:szCs w:val="20"/>
          <w:lang w:eastAsia="en-GB"/>
          <w14:ligatures w14:val="none"/>
        </w:rPr>
        <w:t>(bins)</w:t>
      </w:r>
    </w:p>
    <w:p w14:paraId="5B18DBB9" w14:textId="77777777" w:rsidR="000378EF" w:rsidRPr="000378EF" w:rsidRDefault="000378EF" w:rsidP="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inherit" w:eastAsia="Times New Roman" w:hAnsi="inherit" w:cs="Courier New"/>
          <w:color w:val="000000"/>
          <w:kern w:val="0"/>
          <w:sz w:val="20"/>
          <w:szCs w:val="20"/>
          <w:lang w:eastAsia="en-GB"/>
          <w14:ligatures w14:val="none"/>
        </w:rPr>
      </w:pPr>
      <w:proofErr w:type="spellStart"/>
      <w:r w:rsidRPr="000378EF">
        <w:rPr>
          <w:rFonts w:ascii="inherit" w:eastAsia="Times New Roman" w:hAnsi="inherit" w:cs="Courier New"/>
          <w:color w:val="000000"/>
          <w:kern w:val="0"/>
          <w:sz w:val="20"/>
          <w:szCs w:val="20"/>
          <w:lang w:eastAsia="en-GB"/>
          <w14:ligatures w14:val="none"/>
        </w:rPr>
        <w:t>ax.set_xticklabels</w:t>
      </w:r>
      <w:proofErr w:type="spellEnd"/>
      <w:r w:rsidRPr="000378EF">
        <w:rPr>
          <w:rFonts w:ascii="inherit" w:eastAsia="Times New Roman" w:hAnsi="inherit" w:cs="Courier New"/>
          <w:color w:val="000000"/>
          <w:kern w:val="0"/>
          <w:sz w:val="20"/>
          <w:szCs w:val="20"/>
          <w:lang w:eastAsia="en-GB"/>
          <w14:ligatures w14:val="none"/>
        </w:rPr>
        <w:t>(classifiers, rotation</w:t>
      </w:r>
      <w:r w:rsidRPr="000378EF">
        <w:rPr>
          <w:rFonts w:ascii="inherit" w:eastAsia="Times New Roman" w:hAnsi="inherit" w:cs="Courier New"/>
          <w:b/>
          <w:bCs/>
          <w:color w:val="000000"/>
          <w:kern w:val="0"/>
          <w:sz w:val="20"/>
          <w:szCs w:val="20"/>
          <w:lang w:eastAsia="en-GB"/>
          <w14:ligatures w14:val="none"/>
        </w:rPr>
        <w:t>=-</w:t>
      </w:r>
      <w:r w:rsidRPr="000378EF">
        <w:rPr>
          <w:rFonts w:ascii="inherit" w:eastAsia="Times New Roman" w:hAnsi="inherit" w:cs="Courier New"/>
          <w:color w:val="000000"/>
          <w:kern w:val="0"/>
          <w:sz w:val="20"/>
          <w:szCs w:val="20"/>
          <w:lang w:eastAsia="en-GB"/>
          <w14:ligatures w14:val="none"/>
        </w:rPr>
        <w:t>80);</w:t>
      </w:r>
    </w:p>
    <w:p w14:paraId="63B22F28" w14:textId="124F4884" w:rsidR="000378EF" w:rsidRPr="000378EF" w:rsidRDefault="000378EF" w:rsidP="000378EF">
      <w:pPr>
        <w:rPr>
          <w:rFonts w:ascii="Segoe UI" w:eastAsia="Times New Roman" w:hAnsi="Segoe UI" w:cs="Segoe UI"/>
          <w:color w:val="000000"/>
          <w:kern w:val="0"/>
          <w:sz w:val="21"/>
          <w:szCs w:val="21"/>
          <w:lang w:eastAsia="en-GB"/>
          <w14:ligatures w14:val="none"/>
        </w:rPr>
      </w:pPr>
      <w:r w:rsidRPr="000378EF">
        <w:rPr>
          <w:rFonts w:ascii="Segoe UI" w:eastAsia="Times New Roman" w:hAnsi="Segoe UI" w:cs="Segoe UI"/>
          <w:noProof/>
          <w:color w:val="000000"/>
          <w:kern w:val="0"/>
          <w:sz w:val="21"/>
          <w:szCs w:val="21"/>
          <w:lang w:eastAsia="en-GB"/>
          <w14:ligatures w14:val="none"/>
        </w:rPr>
        <w:lastRenderedPageBreak/>
        <w:drawing>
          <wp:inline distT="0" distB="0" distL="0" distR="0" wp14:anchorId="66EF48AC" wp14:editId="365FBFD6">
            <wp:extent cx="5731510" cy="3219450"/>
            <wp:effectExtent l="0" t="0" r="0" b="6350"/>
            <wp:docPr id="1064271014"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71014" name="Picture 1" descr="A graph of blue bars&#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45C80166" w14:textId="34A09122" w:rsidR="000378EF" w:rsidRPr="000378EF" w:rsidRDefault="000378EF" w:rsidP="000378EF">
      <w:pPr>
        <w:spacing w:after="240"/>
        <w:rPr>
          <w:rFonts w:ascii="var(--jp-content-font-family)" w:eastAsia="Times New Roman" w:hAnsi="var(--jp-content-font-family)" w:cs="Segoe UI"/>
          <w:color w:val="000000"/>
          <w:kern w:val="0"/>
          <w:sz w:val="21"/>
          <w:szCs w:val="21"/>
          <w:lang w:eastAsia="en-GB"/>
          <w14:ligatures w14:val="none"/>
        </w:rPr>
      </w:pPr>
      <w:del w:id="181" w:author="Lee, Adam" w:date="2024-03-13T14:34:00Z">
        <w:r w:rsidRPr="000378EF" w:rsidDel="00017EFF">
          <w:rPr>
            <w:rFonts w:ascii="var(--jp-content-font-family)" w:eastAsia="Times New Roman" w:hAnsi="var(--jp-content-font-family)" w:cs="Segoe UI"/>
            <w:color w:val="000000"/>
            <w:kern w:val="0"/>
            <w:sz w:val="21"/>
            <w:szCs w:val="21"/>
            <w:lang w:eastAsia="en-GB"/>
            <w14:ligatures w14:val="none"/>
          </w:rPr>
          <w:delText>From the above chart, we can see that the</w:delText>
        </w:r>
      </w:del>
      <w:ins w:id="182" w:author="Lee, Adam" w:date="2024-03-13T14:34:00Z">
        <w:r w:rsidR="00017EFF">
          <w:rPr>
            <w:rFonts w:ascii="var(--jp-content-font-family)" w:eastAsia="Times New Roman" w:hAnsi="var(--jp-content-font-family)" w:cs="Segoe UI"/>
            <w:color w:val="000000"/>
            <w:kern w:val="0"/>
            <w:sz w:val="21"/>
            <w:szCs w:val="21"/>
            <w:lang w:eastAsia="en-GB"/>
            <w14:ligatures w14:val="none"/>
          </w:rPr>
          <w:t>The above chart indicates that the</w:t>
        </w:r>
      </w:ins>
      <w:r w:rsidRPr="000378EF">
        <w:rPr>
          <w:rFonts w:ascii="var(--jp-content-font-family)" w:eastAsia="Times New Roman" w:hAnsi="var(--jp-content-font-family)" w:cs="Segoe UI"/>
          <w:color w:val="000000"/>
          <w:kern w:val="0"/>
          <w:sz w:val="21"/>
          <w:szCs w:val="21"/>
          <w:lang w:eastAsia="en-GB"/>
          <w14:ligatures w14:val="none"/>
        </w:rPr>
        <w:t xml:space="preserve"> best performing predictors are </w:t>
      </w:r>
      <w:proofErr w:type="spellStart"/>
      <w:r w:rsidRPr="000378EF">
        <w:rPr>
          <w:rFonts w:ascii="var(--jp-content-font-family)" w:eastAsia="Times New Roman" w:hAnsi="var(--jp-content-font-family)" w:cs="Segoe UI"/>
          <w:color w:val="000000"/>
          <w:kern w:val="0"/>
          <w:sz w:val="21"/>
          <w:szCs w:val="21"/>
          <w:lang w:eastAsia="en-GB"/>
          <w14:ligatures w14:val="none"/>
        </w:rPr>
        <w:t>ADA_Boost</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w:t>
      </w:r>
      <w:proofErr w:type="spellStart"/>
      <w:r w:rsidRPr="000378EF">
        <w:rPr>
          <w:rFonts w:ascii="var(--jp-content-font-family)" w:eastAsia="Times New Roman" w:hAnsi="var(--jp-content-font-family)" w:cs="Segoe UI"/>
          <w:color w:val="000000"/>
          <w:kern w:val="0"/>
          <w:sz w:val="21"/>
          <w:szCs w:val="21"/>
          <w:lang w:eastAsia="en-GB"/>
          <w14:ligatures w14:val="none"/>
        </w:rPr>
        <w:t>Gaussi</w:t>
      </w:r>
      <w:ins w:id="183" w:author="Lee, Adam" w:date="2024-03-13T14:34:00Z">
        <w:r w:rsidR="00017EFF">
          <w:rPr>
            <w:rFonts w:ascii="var(--jp-content-font-family)" w:eastAsia="Times New Roman" w:hAnsi="var(--jp-content-font-family)" w:cs="Segoe UI"/>
            <w:color w:val="000000"/>
            <w:kern w:val="0"/>
            <w:sz w:val="21"/>
            <w:szCs w:val="21"/>
            <w:lang w:eastAsia="en-GB"/>
            <w14:ligatures w14:val="none"/>
          </w:rPr>
          <w:t>a</w:t>
        </w:r>
      </w:ins>
      <w:r w:rsidRPr="000378EF">
        <w:rPr>
          <w:rFonts w:ascii="var(--jp-content-font-family)" w:eastAsia="Times New Roman" w:hAnsi="var(--jp-content-font-family)" w:cs="Segoe UI"/>
          <w:color w:val="000000"/>
          <w:kern w:val="0"/>
          <w:sz w:val="21"/>
          <w:szCs w:val="21"/>
          <w:lang w:eastAsia="en-GB"/>
          <w14:ligatures w14:val="none"/>
        </w:rPr>
        <w:t>nNB</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w:t>
      </w:r>
      <w:proofErr w:type="spellStart"/>
      <w:r w:rsidRPr="000378EF">
        <w:rPr>
          <w:rFonts w:ascii="var(--jp-content-font-family)" w:eastAsia="Times New Roman" w:hAnsi="var(--jp-content-font-family)" w:cs="Segoe UI"/>
          <w:color w:val="000000"/>
          <w:kern w:val="0"/>
          <w:sz w:val="21"/>
          <w:szCs w:val="21"/>
          <w:lang w:eastAsia="en-GB"/>
          <w14:ligatures w14:val="none"/>
        </w:rPr>
        <w:t>DecisionTree</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and SVC</w:t>
      </w:r>
      <w:del w:id="184" w:author="Lee, Adam" w:date="2024-03-13T14:35:00Z">
        <w:r w:rsidRPr="000378EF" w:rsidDel="00017EFF">
          <w:rPr>
            <w:rFonts w:ascii="var(--jp-content-font-family)" w:eastAsia="Times New Roman" w:hAnsi="var(--jp-content-font-family)" w:cs="Segoe UI"/>
            <w:color w:val="000000"/>
            <w:kern w:val="0"/>
            <w:sz w:val="21"/>
            <w:szCs w:val="21"/>
            <w:lang w:eastAsia="en-GB"/>
            <w14:ligatures w14:val="none"/>
          </w:rPr>
          <w:delText xml:space="preserve"> are the best performing classifiers</w:delText>
        </w:r>
      </w:del>
      <w:r w:rsidRPr="000378EF">
        <w:rPr>
          <w:rFonts w:ascii="var(--jp-content-font-family)" w:eastAsia="Times New Roman" w:hAnsi="var(--jp-content-font-family)" w:cs="Segoe UI"/>
          <w:color w:val="000000"/>
          <w:kern w:val="0"/>
          <w:sz w:val="21"/>
          <w:szCs w:val="21"/>
          <w:lang w:eastAsia="en-GB"/>
          <w14:ligatures w14:val="none"/>
        </w:rPr>
        <w:t>, wher</w:t>
      </w:r>
      <w:ins w:id="185" w:author="Lee, Adam" w:date="2024-03-13T14:33:00Z">
        <w:r w:rsidR="00017EFF">
          <w:rPr>
            <w:rFonts w:ascii="var(--jp-content-font-family)" w:eastAsia="Times New Roman" w:hAnsi="var(--jp-content-font-family)" w:cs="Segoe UI"/>
            <w:color w:val="000000"/>
            <w:kern w:val="0"/>
            <w:sz w:val="21"/>
            <w:szCs w:val="21"/>
            <w:lang w:eastAsia="en-GB"/>
            <w14:ligatures w14:val="none"/>
          </w:rPr>
          <w:t>e</w:t>
        </w:r>
      </w:ins>
      <w:r w:rsidRPr="000378EF">
        <w:rPr>
          <w:rFonts w:ascii="var(--jp-content-font-family)" w:eastAsia="Times New Roman" w:hAnsi="var(--jp-content-font-family)" w:cs="Segoe UI"/>
          <w:color w:val="000000"/>
          <w:kern w:val="0"/>
          <w:sz w:val="21"/>
          <w:szCs w:val="21"/>
          <w:lang w:eastAsia="en-GB"/>
          <w14:ligatures w14:val="none"/>
        </w:rPr>
        <w:t xml:space="preserve">as </w:t>
      </w:r>
      <w:commentRangeStart w:id="186"/>
      <w:r w:rsidRPr="000378EF">
        <w:rPr>
          <w:rFonts w:ascii="var(--jp-content-font-family)" w:eastAsia="Times New Roman" w:hAnsi="var(--jp-content-font-family)" w:cs="Segoe UI"/>
          <w:color w:val="000000"/>
          <w:kern w:val="0"/>
          <w:sz w:val="21"/>
          <w:szCs w:val="21"/>
          <w:lang w:eastAsia="en-GB"/>
          <w14:ligatures w14:val="none"/>
        </w:rPr>
        <w:t xml:space="preserve">both Gaussian and </w:t>
      </w:r>
      <w:proofErr w:type="spellStart"/>
      <w:r w:rsidRPr="000378EF">
        <w:rPr>
          <w:rFonts w:ascii="var(--jp-content-font-family)" w:eastAsia="Times New Roman" w:hAnsi="var(--jp-content-font-family)" w:cs="Segoe UI"/>
          <w:color w:val="000000"/>
          <w:kern w:val="0"/>
          <w:sz w:val="21"/>
          <w:szCs w:val="21"/>
          <w:lang w:eastAsia="en-GB"/>
          <w14:ligatures w14:val="none"/>
        </w:rPr>
        <w:t>KMeans</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are the worst performing with negative MCC scores.</w:t>
      </w:r>
      <w:commentRangeEnd w:id="186"/>
      <w:r w:rsidR="001574BC">
        <w:rPr>
          <w:rStyle w:val="CommentReference"/>
        </w:rPr>
        <w:commentReference w:id="186"/>
      </w:r>
    </w:p>
    <w:p w14:paraId="24EA872A" w14:textId="77777777" w:rsidR="000378EF" w:rsidRPr="000378EF" w:rsidRDefault="000378EF" w:rsidP="000378EF">
      <w:pPr>
        <w:spacing w:after="12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 xml:space="preserve">GB: </w:t>
      </w:r>
      <w:proofErr w:type="spellStart"/>
      <w:r w:rsidRPr="000378EF">
        <w:rPr>
          <w:rFonts w:ascii="var(--jp-content-font-family)" w:eastAsia="Times New Roman" w:hAnsi="var(--jp-content-font-family)" w:cs="Segoe UI"/>
          <w:color w:val="000000"/>
          <w:kern w:val="0"/>
          <w:sz w:val="21"/>
          <w:szCs w:val="21"/>
          <w:lang w:eastAsia="en-GB"/>
          <w14:ligatures w14:val="none"/>
        </w:rPr>
        <w:t>ADABoost</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is without underscore, it should be </w:t>
      </w:r>
      <w:proofErr w:type="spellStart"/>
      <w:r w:rsidRPr="000378EF">
        <w:rPr>
          <w:rFonts w:ascii="var(--jp-content-font-family)" w:eastAsia="Times New Roman" w:hAnsi="var(--jp-content-font-family)" w:cs="Segoe UI"/>
          <w:color w:val="000000"/>
          <w:kern w:val="0"/>
          <w:sz w:val="21"/>
          <w:szCs w:val="21"/>
          <w:lang w:eastAsia="en-GB"/>
          <w14:ligatures w14:val="none"/>
        </w:rPr>
        <w:t>GaussianNB</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and naive Bayesian needs explanation. So many typos. Where is Gaussian (GMM?) and </w:t>
      </w:r>
      <w:proofErr w:type="spellStart"/>
      <w:r w:rsidRPr="000378EF">
        <w:rPr>
          <w:rFonts w:ascii="var(--jp-content-font-family)" w:eastAsia="Times New Roman" w:hAnsi="var(--jp-content-font-family)" w:cs="Segoe UI"/>
          <w:color w:val="000000"/>
          <w:kern w:val="0"/>
          <w:sz w:val="21"/>
          <w:szCs w:val="21"/>
          <w:lang w:eastAsia="en-GB"/>
          <w14:ligatures w14:val="none"/>
        </w:rPr>
        <w:t>KMeans</w:t>
      </w:r>
      <w:proofErr w:type="spellEnd"/>
      <w:r w:rsidRPr="000378EF">
        <w:rPr>
          <w:rFonts w:ascii="var(--jp-content-font-family)" w:eastAsia="Times New Roman" w:hAnsi="var(--jp-content-font-family)" w:cs="Segoe UI"/>
          <w:color w:val="000000"/>
          <w:kern w:val="0"/>
          <w:sz w:val="21"/>
          <w:szCs w:val="21"/>
          <w:lang w:eastAsia="en-GB"/>
          <w14:ligatures w14:val="none"/>
        </w:rPr>
        <w:t xml:space="preserve"> in the graphic???</w:t>
      </w:r>
    </w:p>
    <w:p w14:paraId="54501951" w14:textId="77777777" w:rsidR="000378EF" w:rsidRPr="000378EF" w:rsidRDefault="000378EF" w:rsidP="000378EF">
      <w:pPr>
        <w:spacing w:before="100" w:beforeAutospacing="1" w:after="100" w:afterAutospacing="1"/>
        <w:outlineLvl w:val="2"/>
        <w:rPr>
          <w:rFonts w:ascii="var(--jp-content-font-family)" w:eastAsia="Times New Roman" w:hAnsi="var(--jp-content-font-family)" w:cs="Segoe UI"/>
          <w:b/>
          <w:bCs/>
          <w:color w:val="000000"/>
          <w:kern w:val="0"/>
          <w:sz w:val="27"/>
          <w:szCs w:val="27"/>
          <w:lang w:eastAsia="en-GB"/>
          <w14:ligatures w14:val="none"/>
        </w:rPr>
      </w:pPr>
      <w:r w:rsidRPr="000378EF">
        <w:rPr>
          <w:rFonts w:ascii="var(--jp-content-font-family)" w:eastAsia="Times New Roman" w:hAnsi="var(--jp-content-font-family)" w:cs="Segoe UI"/>
          <w:b/>
          <w:bCs/>
          <w:color w:val="000000"/>
          <w:kern w:val="0"/>
          <w:sz w:val="27"/>
          <w:szCs w:val="27"/>
          <w:lang w:eastAsia="en-GB"/>
          <w14:ligatures w14:val="none"/>
        </w:rPr>
        <w:t>Questions</w:t>
      </w:r>
    </w:p>
    <w:p w14:paraId="1FE82812" w14:textId="1DB6CE21" w:rsidR="000378EF" w:rsidRPr="000378EF" w:rsidRDefault="000378EF" w:rsidP="000378EF">
      <w:pPr>
        <w:numPr>
          <w:ilvl w:val="0"/>
          <w:numId w:val="7"/>
        </w:numPr>
        <w:spacing w:before="100" w:beforeAutospacing="1" w:after="100" w:afterAutospacing="1"/>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 xml:space="preserve">Which encoding method produced </w:t>
      </w:r>
      <w:del w:id="187" w:author="Lee, Adam" w:date="2024-03-13T14:37:00Z">
        <w:r w:rsidRPr="000378EF" w:rsidDel="001574BC">
          <w:rPr>
            <w:rFonts w:ascii="var(--jp-content-font-family)" w:eastAsia="Times New Roman" w:hAnsi="var(--jp-content-font-family)" w:cs="Segoe UI"/>
            <w:color w:val="000000"/>
            <w:kern w:val="0"/>
            <w:sz w:val="21"/>
            <w:szCs w:val="21"/>
            <w:lang w:eastAsia="en-GB"/>
            <w14:ligatures w14:val="none"/>
          </w:rPr>
          <w:delText xml:space="preserve">overall </w:delText>
        </w:r>
      </w:del>
      <w:r w:rsidRPr="000378EF">
        <w:rPr>
          <w:rFonts w:ascii="var(--jp-content-font-family)" w:eastAsia="Times New Roman" w:hAnsi="var(--jp-content-font-family)" w:cs="Segoe UI"/>
          <w:color w:val="000000"/>
          <w:kern w:val="0"/>
          <w:sz w:val="21"/>
          <w:szCs w:val="21"/>
          <w:lang w:eastAsia="en-GB"/>
          <w14:ligatures w14:val="none"/>
        </w:rPr>
        <w:t>the best results</w:t>
      </w:r>
      <w:ins w:id="188" w:author="Lee, Adam" w:date="2024-03-13T14:37:00Z">
        <w:r w:rsidR="001574BC">
          <w:rPr>
            <w:rFonts w:ascii="var(--jp-content-font-family)" w:eastAsia="Times New Roman" w:hAnsi="var(--jp-content-font-family)" w:cs="Segoe UI"/>
            <w:color w:val="000000"/>
            <w:kern w:val="0"/>
            <w:sz w:val="21"/>
            <w:szCs w:val="21"/>
            <w:lang w:eastAsia="en-GB"/>
            <w14:ligatures w14:val="none"/>
          </w:rPr>
          <w:t>, overall</w:t>
        </w:r>
      </w:ins>
      <w:r w:rsidRPr="000378EF">
        <w:rPr>
          <w:rFonts w:ascii="var(--jp-content-font-family)" w:eastAsia="Times New Roman" w:hAnsi="var(--jp-content-font-family)" w:cs="Segoe UI"/>
          <w:color w:val="000000"/>
          <w:kern w:val="0"/>
          <w:sz w:val="21"/>
          <w:szCs w:val="21"/>
          <w:lang w:eastAsia="en-GB"/>
          <w14:ligatures w14:val="none"/>
        </w:rPr>
        <w:t xml:space="preserve">? Why could this be? </w:t>
      </w:r>
      <w:r w:rsidRPr="001574BC">
        <w:rPr>
          <w:rFonts w:ascii="var(--jp-content-font-family)" w:eastAsia="Times New Roman" w:hAnsi="var(--jp-content-font-family)" w:cs="Segoe UI"/>
          <w:i/>
          <w:iCs/>
          <w:color w:val="000000"/>
          <w:kern w:val="0"/>
          <w:sz w:val="21"/>
          <w:szCs w:val="21"/>
          <w:lang w:eastAsia="en-GB"/>
          <w14:ligatures w14:val="none"/>
          <w:rPrChange w:id="189" w:author="Lee, Adam" w:date="2024-03-13T14:37:00Z">
            <w:rPr>
              <w:rFonts w:ascii="var(--jp-content-font-family)" w:eastAsia="Times New Roman" w:hAnsi="var(--jp-content-font-family)" w:cs="Segoe UI"/>
              <w:color w:val="000000"/>
              <w:kern w:val="0"/>
              <w:sz w:val="21"/>
              <w:szCs w:val="21"/>
              <w:lang w:eastAsia="en-GB"/>
              <w14:ligatures w14:val="none"/>
            </w:rPr>
          </w:rPrChange>
        </w:rPr>
        <w:t>Hint: think of the size of both sets of encodings</w:t>
      </w:r>
      <w:ins w:id="190" w:author="Lee, Adam" w:date="2024-03-13T14:37:00Z">
        <w:r w:rsidR="001574BC">
          <w:rPr>
            <w:rFonts w:ascii="var(--jp-content-font-family)" w:eastAsia="Times New Roman" w:hAnsi="var(--jp-content-font-family)" w:cs="Segoe UI"/>
            <w:i/>
            <w:iCs/>
            <w:color w:val="000000"/>
            <w:kern w:val="0"/>
            <w:sz w:val="21"/>
            <w:szCs w:val="21"/>
            <w:lang w:eastAsia="en-GB"/>
            <w14:ligatures w14:val="none"/>
          </w:rPr>
          <w:t>.</w:t>
        </w:r>
      </w:ins>
    </w:p>
    <w:p w14:paraId="285606BE" w14:textId="77777777" w:rsidR="000378EF" w:rsidRPr="000378EF" w:rsidRDefault="000378EF" w:rsidP="000378EF">
      <w:pPr>
        <w:numPr>
          <w:ilvl w:val="0"/>
          <w:numId w:val="7"/>
        </w:numPr>
        <w:spacing w:before="100" w:beforeAutospacing="1" w:after="100" w:afterAutospacing="1"/>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What could be the advantages and disadvantages of both sets of encodings?</w:t>
      </w:r>
    </w:p>
    <w:p w14:paraId="074D7674" w14:textId="77777777" w:rsidR="000378EF" w:rsidRPr="000378EF" w:rsidRDefault="000378EF" w:rsidP="000378EF">
      <w:pPr>
        <w:spacing w:after="120"/>
        <w:rPr>
          <w:rFonts w:ascii="var(--jp-content-font-family)" w:eastAsia="Times New Roman" w:hAnsi="var(--jp-content-font-family)" w:cs="Segoe UI"/>
          <w:color w:val="000000"/>
          <w:kern w:val="0"/>
          <w:sz w:val="21"/>
          <w:szCs w:val="21"/>
          <w:lang w:eastAsia="en-GB"/>
          <w14:ligatures w14:val="none"/>
        </w:rPr>
      </w:pPr>
      <w:commentRangeStart w:id="191"/>
      <w:r w:rsidRPr="000378EF">
        <w:rPr>
          <w:rFonts w:ascii="var(--jp-content-font-family)" w:eastAsia="Times New Roman" w:hAnsi="var(--jp-content-font-family)" w:cs="Segoe UI"/>
          <w:color w:val="000000"/>
          <w:kern w:val="0"/>
          <w:sz w:val="21"/>
          <w:szCs w:val="21"/>
          <w:lang w:eastAsia="en-GB"/>
          <w14:ligatures w14:val="none"/>
        </w:rPr>
        <w:t>GB: If people have no background</w:t>
      </w:r>
      <w:del w:id="192" w:author="Lee, Adam" w:date="2024-03-13T14:37:00Z">
        <w:r w:rsidRPr="000378EF" w:rsidDel="001574BC">
          <w:rPr>
            <w:rFonts w:ascii="var(--jp-content-font-family)" w:eastAsia="Times New Roman" w:hAnsi="var(--jp-content-font-family)" w:cs="Segoe UI"/>
            <w:color w:val="000000"/>
            <w:kern w:val="0"/>
            <w:sz w:val="21"/>
            <w:szCs w:val="21"/>
            <w:lang w:eastAsia="en-GB"/>
            <w14:ligatures w14:val="none"/>
          </w:rPr>
          <w:delText>f</w:delText>
        </w:r>
      </w:del>
      <w:r w:rsidRPr="000378EF">
        <w:rPr>
          <w:rFonts w:ascii="var(--jp-content-font-family)" w:eastAsia="Times New Roman" w:hAnsi="var(--jp-content-font-family)" w:cs="Segoe UI"/>
          <w:color w:val="000000"/>
          <w:kern w:val="0"/>
          <w:sz w:val="21"/>
          <w:szCs w:val="21"/>
          <w:lang w:eastAsia="en-GB"/>
          <w14:ligatures w14:val="none"/>
        </w:rPr>
        <w:t xml:space="preserve"> in how the algorithms work, they cannot answer the "why could this be" question.</w:t>
      </w:r>
      <w:commentRangeEnd w:id="191"/>
      <w:r w:rsidR="001574BC">
        <w:rPr>
          <w:rStyle w:val="CommentReference"/>
        </w:rPr>
        <w:commentReference w:id="191"/>
      </w:r>
    </w:p>
    <w:p w14:paraId="41C5E1EF" w14:textId="77777777" w:rsidR="000378EF" w:rsidRPr="000378EF" w:rsidRDefault="000378EF" w:rsidP="000378EF">
      <w:pPr>
        <w:spacing w:before="100" w:beforeAutospacing="1" w:after="100" w:afterAutospacing="1"/>
        <w:outlineLvl w:val="1"/>
        <w:rPr>
          <w:rFonts w:ascii="var(--jp-content-font-family)" w:eastAsia="Times New Roman" w:hAnsi="var(--jp-content-font-family)" w:cs="Segoe UI"/>
          <w:b/>
          <w:bCs/>
          <w:color w:val="000000"/>
          <w:kern w:val="0"/>
          <w:sz w:val="36"/>
          <w:szCs w:val="36"/>
          <w:lang w:eastAsia="en-GB"/>
          <w14:ligatures w14:val="none"/>
        </w:rPr>
      </w:pPr>
      <w:r w:rsidRPr="000378EF">
        <w:rPr>
          <w:rFonts w:ascii="var(--jp-content-font-family)" w:eastAsia="Times New Roman" w:hAnsi="var(--jp-content-font-family)" w:cs="Segoe UI"/>
          <w:b/>
          <w:bCs/>
          <w:color w:val="000000"/>
          <w:kern w:val="0"/>
          <w:sz w:val="36"/>
          <w:szCs w:val="36"/>
          <w:lang w:eastAsia="en-GB"/>
          <w14:ligatures w14:val="none"/>
        </w:rPr>
        <w:t>End of Chapter Exercise: Testing our Classifiers on a Naïve Dataset</w:t>
      </w:r>
    </w:p>
    <w:p w14:paraId="5F796497" w14:textId="77777777" w:rsidR="000378EF" w:rsidRPr="000378EF" w:rsidRDefault="000378EF" w:rsidP="000378EF">
      <w:pPr>
        <w:spacing w:after="24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We have seen that it is possible to separate mouse and human antibody protein sequences through their numerical encodings.</w:t>
      </w:r>
    </w:p>
    <w:p w14:paraId="4F14DBBB" w14:textId="60EC789D" w:rsidR="000378EF" w:rsidRPr="000378EF" w:rsidRDefault="000378EF" w:rsidP="000378EF">
      <w:pPr>
        <w:spacing w:after="24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We can also take a totally naïve dataset that the model has not been exposed to. This is a measure</w:t>
      </w:r>
      <w:ins w:id="193" w:author="Lee, Adam" w:date="2024-03-13T14:39:00Z">
        <w:r w:rsidR="001574BC">
          <w:rPr>
            <w:rFonts w:ascii="var(--jp-content-font-family)" w:eastAsia="Times New Roman" w:hAnsi="var(--jp-content-font-family)" w:cs="Segoe UI"/>
            <w:color w:val="000000"/>
            <w:kern w:val="0"/>
            <w:sz w:val="21"/>
            <w:szCs w:val="21"/>
            <w:lang w:eastAsia="en-GB"/>
            <w14:ligatures w14:val="none"/>
          </w:rPr>
          <w:t xml:space="preserve"> we can take to check </w:t>
        </w:r>
      </w:ins>
      <w:del w:id="194" w:author="Lee, Adam" w:date="2024-03-13T14:39:00Z">
        <w:r w:rsidRPr="000378EF" w:rsidDel="001574BC">
          <w:rPr>
            <w:rFonts w:ascii="var(--jp-content-font-family)" w:eastAsia="Times New Roman" w:hAnsi="var(--jp-content-font-family)" w:cs="Segoe UI"/>
            <w:color w:val="000000"/>
            <w:kern w:val="0"/>
            <w:sz w:val="21"/>
            <w:szCs w:val="21"/>
            <w:lang w:eastAsia="en-GB"/>
            <w14:ligatures w14:val="none"/>
          </w:rPr>
          <w:delText xml:space="preserve"> </w:delText>
        </w:r>
      </w:del>
      <w:del w:id="195" w:author="Lee, Adam" w:date="2024-03-13T14:38:00Z">
        <w:r w:rsidRPr="000378EF" w:rsidDel="001574BC">
          <w:rPr>
            <w:rFonts w:ascii="var(--jp-content-font-family)" w:eastAsia="Times New Roman" w:hAnsi="var(--jp-content-font-family)" w:cs="Segoe UI"/>
            <w:color w:val="000000"/>
            <w:kern w:val="0"/>
            <w:sz w:val="21"/>
            <w:szCs w:val="21"/>
            <w:lang w:eastAsia="en-GB"/>
            <w14:ligatures w14:val="none"/>
          </w:rPr>
          <w:delText xml:space="preserve">that checks </w:delText>
        </w:r>
      </w:del>
      <w:r w:rsidRPr="000378EF">
        <w:rPr>
          <w:rFonts w:ascii="var(--jp-content-font-family)" w:eastAsia="Times New Roman" w:hAnsi="var(--jp-content-font-family)" w:cs="Segoe UI"/>
          <w:color w:val="000000"/>
          <w:kern w:val="0"/>
          <w:sz w:val="21"/>
          <w:szCs w:val="21"/>
          <w:lang w:eastAsia="en-GB"/>
          <w14:ligatures w14:val="none"/>
        </w:rPr>
        <w:t xml:space="preserve">for overfitting. If we see that there is poor performance on this naïve "held back" dataset, then it could suggest overfitting to the training data. Using 20 </w:t>
      </w:r>
      <w:ins w:id="196" w:author="Lee, Adam" w:date="2024-03-13T14:39:00Z">
        <w:r w:rsidR="00473483">
          <w:rPr>
            <w:rFonts w:ascii="var(--jp-content-font-family)" w:eastAsia="Times New Roman" w:hAnsi="var(--jp-content-font-family)" w:cs="Segoe UI"/>
            <w:color w:val="000000"/>
            <w:kern w:val="0"/>
            <w:sz w:val="21"/>
            <w:szCs w:val="21"/>
            <w:lang w:eastAsia="en-GB"/>
            <w14:ligatures w14:val="none"/>
          </w:rPr>
          <w:t>h</w:t>
        </w:r>
      </w:ins>
      <w:del w:id="197" w:author="Lee, Adam" w:date="2024-03-13T14:39:00Z">
        <w:r w:rsidRPr="000378EF" w:rsidDel="00473483">
          <w:rPr>
            <w:rFonts w:ascii="var(--jp-content-font-family)" w:eastAsia="Times New Roman" w:hAnsi="var(--jp-content-font-family)" w:cs="Segoe UI"/>
            <w:color w:val="000000"/>
            <w:kern w:val="0"/>
            <w:sz w:val="21"/>
            <w:szCs w:val="21"/>
            <w:lang w:eastAsia="en-GB"/>
            <w14:ligatures w14:val="none"/>
          </w:rPr>
          <w:delText>H</w:delText>
        </w:r>
      </w:del>
      <w:r w:rsidRPr="000378EF">
        <w:rPr>
          <w:rFonts w:ascii="var(--jp-content-font-family)" w:eastAsia="Times New Roman" w:hAnsi="var(--jp-content-font-family)" w:cs="Segoe UI"/>
          <w:color w:val="000000"/>
          <w:kern w:val="0"/>
          <w:sz w:val="21"/>
          <w:szCs w:val="21"/>
          <w:lang w:eastAsia="en-GB"/>
          <w14:ligatures w14:val="none"/>
        </w:rPr>
        <w:t>uman and 20 mouse paired sequences</w:t>
      </w:r>
      <w:ins w:id="198" w:author="Lee, Adam" w:date="2024-03-13T14:39:00Z">
        <w:r w:rsidR="00473483">
          <w:rPr>
            <w:rFonts w:ascii="var(--jp-content-font-family)" w:eastAsia="Times New Roman" w:hAnsi="var(--jp-content-font-family)" w:cs="Segoe UI"/>
            <w:color w:val="000000"/>
            <w:kern w:val="0"/>
            <w:sz w:val="21"/>
            <w:szCs w:val="21"/>
            <w:lang w:eastAsia="en-GB"/>
            <w14:ligatures w14:val="none"/>
          </w:rPr>
          <w:t xml:space="preserve"> (not previously used to train our models)</w:t>
        </w:r>
      </w:ins>
      <w:r w:rsidRPr="000378EF">
        <w:rPr>
          <w:rFonts w:ascii="var(--jp-content-font-family)" w:eastAsia="Times New Roman" w:hAnsi="var(--jp-content-font-family)" w:cs="Segoe UI"/>
          <w:color w:val="000000"/>
          <w:kern w:val="0"/>
          <w:sz w:val="21"/>
          <w:szCs w:val="21"/>
          <w:lang w:eastAsia="en-GB"/>
          <w14:ligatures w14:val="none"/>
        </w:rPr>
        <w:t xml:space="preserve"> from </w:t>
      </w:r>
      <w:ins w:id="199" w:author="Lee, Adam" w:date="2024-03-13T14:39:00Z">
        <w:r w:rsidR="00473483">
          <w:rPr>
            <w:rFonts w:ascii="var(--jp-content-font-family)" w:eastAsia="Times New Roman" w:hAnsi="var(--jp-content-font-family)" w:cs="Segoe UI"/>
            <w:color w:val="000000"/>
            <w:kern w:val="0"/>
            <w:sz w:val="21"/>
            <w:szCs w:val="21"/>
            <w:lang w:eastAsia="en-GB"/>
            <w14:ligatures w14:val="none"/>
          </w:rPr>
          <w:t xml:space="preserve">the </w:t>
        </w:r>
      </w:ins>
      <w:r w:rsidRPr="000378EF">
        <w:rPr>
          <w:rFonts w:ascii="var(--jp-content-font-family)" w:eastAsia="Times New Roman" w:hAnsi="var(--jp-content-font-family)" w:cs="Segoe UI"/>
          <w:color w:val="000000"/>
          <w:kern w:val="0"/>
          <w:sz w:val="21"/>
          <w:szCs w:val="21"/>
          <w:lang w:eastAsia="en-GB"/>
          <w14:ligatures w14:val="none"/>
        </w:rPr>
        <w:t>OAS</w:t>
      </w:r>
      <w:ins w:id="200" w:author="Lee, Adam" w:date="2024-03-13T14:39:00Z">
        <w:r w:rsidR="00473483">
          <w:rPr>
            <w:rFonts w:ascii="var(--jp-content-font-family)" w:eastAsia="Times New Roman" w:hAnsi="var(--jp-content-font-family)" w:cs="Segoe UI"/>
            <w:color w:val="000000"/>
            <w:kern w:val="0"/>
            <w:sz w:val="21"/>
            <w:szCs w:val="21"/>
            <w:lang w:eastAsia="en-GB"/>
            <w14:ligatures w14:val="none"/>
          </w:rPr>
          <w:t xml:space="preserve"> database</w:t>
        </w:r>
      </w:ins>
      <w:del w:id="201" w:author="Lee, Adam" w:date="2024-03-13T14:39:00Z">
        <w:r w:rsidRPr="000378EF" w:rsidDel="00473483">
          <w:rPr>
            <w:rFonts w:ascii="var(--jp-content-font-family)" w:eastAsia="Times New Roman" w:hAnsi="var(--jp-content-font-family)" w:cs="Segoe UI"/>
            <w:color w:val="000000"/>
            <w:kern w:val="0"/>
            <w:sz w:val="21"/>
            <w:szCs w:val="21"/>
            <w:lang w:eastAsia="en-GB"/>
            <w14:ligatures w14:val="none"/>
          </w:rPr>
          <w:delText>, which were not used to train our models</w:delText>
        </w:r>
      </w:del>
      <w:r w:rsidRPr="000378EF">
        <w:rPr>
          <w:rFonts w:ascii="var(--jp-content-font-family)" w:eastAsia="Times New Roman" w:hAnsi="var(--jp-content-font-family)" w:cs="Segoe UI"/>
          <w:color w:val="000000"/>
          <w:kern w:val="0"/>
          <w:sz w:val="21"/>
          <w:szCs w:val="21"/>
          <w:lang w:eastAsia="en-GB"/>
          <w14:ligatures w14:val="none"/>
        </w:rPr>
        <w:t>, it is possible to generate their encodings, and pass them through the optimised model, in order to test it.</w:t>
      </w:r>
    </w:p>
    <w:p w14:paraId="6E3E7DD5" w14:textId="72314DF0" w:rsidR="000378EF" w:rsidRPr="000378EF" w:rsidRDefault="000378EF" w:rsidP="000378EF">
      <w:pPr>
        <w:spacing w:after="240"/>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The file below has 20 human and 20 mouse sequences</w:t>
      </w:r>
      <w:ins w:id="202" w:author="Lee, Adam" w:date="2024-03-13T14:40:00Z">
        <w:r w:rsidR="00C529F2">
          <w:rPr>
            <w:rFonts w:ascii="var(--jp-content-font-family)" w:eastAsia="Times New Roman" w:hAnsi="var(--jp-content-font-family)" w:cs="Segoe UI"/>
            <w:color w:val="000000"/>
            <w:kern w:val="0"/>
            <w:sz w:val="21"/>
            <w:szCs w:val="21"/>
            <w:lang w:eastAsia="en-GB"/>
            <w14:ligatures w14:val="none"/>
          </w:rPr>
          <w:t>,</w:t>
        </w:r>
      </w:ins>
      <w:r w:rsidRPr="000378EF">
        <w:rPr>
          <w:rFonts w:ascii="var(--jp-content-font-family)" w:eastAsia="Times New Roman" w:hAnsi="var(--jp-content-font-family)" w:cs="Segoe UI"/>
          <w:color w:val="000000"/>
          <w:kern w:val="0"/>
          <w:sz w:val="21"/>
          <w:szCs w:val="21"/>
          <w:lang w:eastAsia="en-GB"/>
          <w14:ligatures w14:val="none"/>
        </w:rPr>
        <w:t xml:space="preserve"> which are held back from our original training data. Using the skills you have learned so far in this notebook, encode these paired sequences and generate a list of labels for these entries. Pass them through the trained classifiers and evaluate their performance.</w:t>
      </w:r>
    </w:p>
    <w:p w14:paraId="6E6E399B" w14:textId="77777777" w:rsidR="000378EF" w:rsidRPr="000378EF" w:rsidRDefault="000378EF" w:rsidP="000378EF">
      <w:pPr>
        <w:numPr>
          <w:ilvl w:val="0"/>
          <w:numId w:val="8"/>
        </w:numPr>
        <w:spacing w:before="100" w:beforeAutospacing="1" w:after="100" w:afterAutospacing="1"/>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lastRenderedPageBreak/>
        <w:t>Comment on which classifier performs best.</w:t>
      </w:r>
    </w:p>
    <w:p w14:paraId="15A4D870" w14:textId="62F72E87" w:rsidR="000378EF" w:rsidRPr="000378EF" w:rsidRDefault="000378EF" w:rsidP="000378EF">
      <w:pPr>
        <w:numPr>
          <w:ilvl w:val="0"/>
          <w:numId w:val="8"/>
        </w:numPr>
        <w:spacing w:before="100" w:beforeAutospacing="1" w:after="100" w:afterAutospacing="1"/>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 xml:space="preserve">Think of ways in which the classifiers can be improved. These will be expanded upon in the next </w:t>
      </w:r>
      <w:ins w:id="203" w:author="Lee, Adam" w:date="2024-03-13T14:42:00Z">
        <w:r w:rsidR="00C529F2">
          <w:rPr>
            <w:rFonts w:ascii="var(--jp-content-font-family)" w:eastAsia="Times New Roman" w:hAnsi="var(--jp-content-font-family)" w:cs="Segoe UI"/>
            <w:color w:val="000000"/>
            <w:kern w:val="0"/>
            <w:sz w:val="21"/>
            <w:szCs w:val="21"/>
            <w:lang w:eastAsia="en-GB"/>
            <w14:ligatures w14:val="none"/>
          </w:rPr>
          <w:t>n</w:t>
        </w:r>
      </w:ins>
      <w:del w:id="204" w:author="Lee, Adam" w:date="2024-03-13T14:42:00Z">
        <w:r w:rsidRPr="000378EF" w:rsidDel="00C529F2">
          <w:rPr>
            <w:rFonts w:ascii="var(--jp-content-font-family)" w:eastAsia="Times New Roman" w:hAnsi="var(--jp-content-font-family)" w:cs="Segoe UI"/>
            <w:color w:val="000000"/>
            <w:kern w:val="0"/>
            <w:sz w:val="21"/>
            <w:szCs w:val="21"/>
            <w:lang w:eastAsia="en-GB"/>
            <w14:ligatures w14:val="none"/>
          </w:rPr>
          <w:delText>N</w:delText>
        </w:r>
      </w:del>
      <w:r w:rsidRPr="000378EF">
        <w:rPr>
          <w:rFonts w:ascii="var(--jp-content-font-family)" w:eastAsia="Times New Roman" w:hAnsi="var(--jp-content-font-family)" w:cs="Segoe UI"/>
          <w:color w:val="000000"/>
          <w:kern w:val="0"/>
          <w:sz w:val="21"/>
          <w:szCs w:val="21"/>
          <w:lang w:eastAsia="en-GB"/>
          <w14:ligatures w14:val="none"/>
        </w:rPr>
        <w:t>otebook.</w:t>
      </w:r>
    </w:p>
    <w:p w14:paraId="700FEE2B" w14:textId="77777777" w:rsidR="000378EF" w:rsidRPr="000378EF" w:rsidRDefault="000378EF" w:rsidP="000378EF">
      <w:pPr>
        <w:spacing w:after="120"/>
        <w:rPr>
          <w:rFonts w:ascii="var(--jp-content-font-family)" w:eastAsia="Times New Roman" w:hAnsi="var(--jp-content-font-family)" w:cs="Segoe UI"/>
          <w:color w:val="000000"/>
          <w:kern w:val="0"/>
          <w:sz w:val="21"/>
          <w:szCs w:val="21"/>
          <w:lang w:eastAsia="en-GB"/>
          <w14:ligatures w14:val="none"/>
        </w:rPr>
      </w:pPr>
      <w:proofErr w:type="spellStart"/>
      <w:r w:rsidRPr="000378EF">
        <w:rPr>
          <w:rFonts w:ascii="var(--jp-code-font-family)" w:eastAsia="Times New Roman" w:hAnsi="var(--jp-code-font-family)" w:cs="Courier New"/>
          <w:color w:val="000000"/>
          <w:kern w:val="0"/>
          <w:sz w:val="20"/>
          <w:szCs w:val="20"/>
          <w:bdr w:val="none" w:sz="0" w:space="0" w:color="auto" w:frame="1"/>
          <w:lang w:eastAsia="en-GB"/>
          <w14:ligatures w14:val="none"/>
        </w:rPr>
        <w:t>naive_fasta</w:t>
      </w:r>
      <w:proofErr w:type="spellEnd"/>
      <w:r w:rsidRPr="000378EF">
        <w:rPr>
          <w:rFonts w:ascii="var(--jp-code-font-family)" w:eastAsia="Times New Roman" w:hAnsi="var(--jp-code-font-family)" w:cs="Courier New"/>
          <w:color w:val="000000"/>
          <w:kern w:val="0"/>
          <w:sz w:val="20"/>
          <w:szCs w:val="20"/>
          <w:bdr w:val="none" w:sz="0" w:space="0" w:color="auto" w:frame="1"/>
          <w:lang w:eastAsia="en-GB"/>
          <w14:ligatures w14:val="none"/>
        </w:rPr>
        <w:t xml:space="preserve"> = './Naive_dataset.faa.txt'</w:t>
      </w:r>
    </w:p>
    <w:p w14:paraId="2E30CB47" w14:textId="77777777" w:rsidR="000378EF" w:rsidRPr="000378EF" w:rsidRDefault="000378EF" w:rsidP="000378EF">
      <w:pPr>
        <w:spacing w:before="100" w:beforeAutospacing="1" w:after="100" w:afterAutospacing="1"/>
        <w:outlineLvl w:val="1"/>
        <w:rPr>
          <w:rFonts w:ascii="var(--jp-content-font-family)" w:eastAsia="Times New Roman" w:hAnsi="var(--jp-content-font-family)" w:cs="Segoe UI"/>
          <w:b/>
          <w:bCs/>
          <w:color w:val="000000"/>
          <w:kern w:val="0"/>
          <w:sz w:val="36"/>
          <w:szCs w:val="36"/>
          <w:lang w:eastAsia="en-GB"/>
          <w14:ligatures w14:val="none"/>
        </w:rPr>
      </w:pPr>
      <w:proofErr w:type="spellStart"/>
      <w:r w:rsidRPr="000378EF">
        <w:rPr>
          <w:rFonts w:ascii="var(--jp-content-font-family)" w:eastAsia="Times New Roman" w:hAnsi="var(--jp-content-font-family)" w:cs="Segoe UI"/>
          <w:b/>
          <w:bCs/>
          <w:color w:val="000000"/>
          <w:kern w:val="0"/>
          <w:sz w:val="36"/>
          <w:szCs w:val="36"/>
          <w:lang w:eastAsia="en-GB"/>
          <w14:ligatures w14:val="none"/>
        </w:rPr>
        <w:t>Keypoints</w:t>
      </w:r>
      <w:proofErr w:type="spellEnd"/>
    </w:p>
    <w:p w14:paraId="20F32C99" w14:textId="77777777" w:rsidR="000378EF" w:rsidRPr="000378EF" w:rsidRDefault="000378EF" w:rsidP="000378EF">
      <w:pPr>
        <w:numPr>
          <w:ilvl w:val="0"/>
          <w:numId w:val="9"/>
        </w:numPr>
        <w:spacing w:before="100" w:beforeAutospacing="1" w:after="100" w:afterAutospacing="1"/>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Protein sequences must be numerically encoded to be readable by machine learning algorithms.</w:t>
      </w:r>
    </w:p>
    <w:p w14:paraId="2C02C033" w14:textId="5A9462F7" w:rsidR="000378EF" w:rsidRPr="000378EF" w:rsidRDefault="000378EF" w:rsidP="000378EF">
      <w:pPr>
        <w:numPr>
          <w:ilvl w:val="0"/>
          <w:numId w:val="9"/>
        </w:numPr>
        <w:spacing w:before="100" w:beforeAutospacing="1" w:after="100" w:afterAutospacing="1"/>
        <w:rPr>
          <w:rFonts w:ascii="var(--jp-content-font-family)" w:eastAsia="Times New Roman" w:hAnsi="var(--jp-content-font-family)" w:cs="Segoe UI"/>
          <w:color w:val="000000"/>
          <w:kern w:val="0"/>
          <w:sz w:val="21"/>
          <w:szCs w:val="21"/>
          <w:lang w:eastAsia="en-GB"/>
          <w14:ligatures w14:val="none"/>
        </w:rPr>
      </w:pPr>
      <w:r w:rsidRPr="000378EF">
        <w:rPr>
          <w:rFonts w:ascii="var(--jp-content-font-family)" w:eastAsia="Times New Roman" w:hAnsi="var(--jp-content-font-family)" w:cs="Segoe UI"/>
          <w:color w:val="000000"/>
          <w:kern w:val="0"/>
          <w:sz w:val="21"/>
          <w:szCs w:val="21"/>
          <w:lang w:eastAsia="en-GB"/>
          <w14:ligatures w14:val="none"/>
        </w:rPr>
        <w:t>It is necessary to test your classifier with multiple models and multiple encoding methods to find which works</w:t>
      </w:r>
      <w:ins w:id="205" w:author="Lee, Adam" w:date="2024-03-13T14:43:00Z">
        <w:r w:rsidR="00C529F2">
          <w:rPr>
            <w:rFonts w:ascii="var(--jp-content-font-family)" w:eastAsia="Times New Roman" w:hAnsi="var(--jp-content-font-family)" w:cs="Segoe UI"/>
            <w:color w:val="000000"/>
            <w:kern w:val="0"/>
            <w:sz w:val="21"/>
            <w:szCs w:val="21"/>
            <w:lang w:eastAsia="en-GB"/>
            <w14:ligatures w14:val="none"/>
          </w:rPr>
          <w:t xml:space="preserve"> best.</w:t>
        </w:r>
      </w:ins>
      <w:del w:id="206" w:author="Lee, Adam" w:date="2024-03-13T14:43:00Z">
        <w:r w:rsidRPr="000378EF" w:rsidDel="00C529F2">
          <w:rPr>
            <w:rFonts w:ascii="var(--jp-content-font-family)" w:eastAsia="Times New Roman" w:hAnsi="var(--jp-content-font-family)" w:cs="Segoe UI"/>
            <w:color w:val="000000"/>
            <w:kern w:val="0"/>
            <w:sz w:val="21"/>
            <w:szCs w:val="21"/>
            <w:lang w:eastAsia="en-GB"/>
            <w14:ligatures w14:val="none"/>
          </w:rPr>
          <w:delText xml:space="preserve"> the best</w:delText>
        </w:r>
      </w:del>
    </w:p>
    <w:p w14:paraId="623AA360" w14:textId="7AC53847" w:rsidR="000378EF" w:rsidRPr="000378EF" w:rsidRDefault="000378EF" w:rsidP="000378EF"/>
    <w:sectPr w:rsidR="000378EF" w:rsidRPr="000378E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Lee, Adam" w:date="2024-03-13T11:40:00Z" w:initials="AL">
    <w:p w14:paraId="2647BC95" w14:textId="77777777" w:rsidR="00893897" w:rsidRDefault="00893897" w:rsidP="00893897">
      <w:r>
        <w:rPr>
          <w:rStyle w:val="CommentReference"/>
        </w:rPr>
        <w:annotationRef/>
      </w:r>
      <w:r>
        <w:rPr>
          <w:color w:val="000000"/>
          <w:sz w:val="20"/>
          <w:szCs w:val="20"/>
        </w:rPr>
        <w:t>I’d suggest that maybe the introduction is more contextualising and explicit. What’s the field, what’s the problem, why does it require solving, and what’s the approach we’re taking here. It’s in there, but it’s just not all that explicit in terms of how it reads.</w:t>
      </w:r>
    </w:p>
  </w:comment>
  <w:comment w:id="17" w:author="Lee, Adam" w:date="2024-03-13T11:40:00Z" w:initials="AL">
    <w:p w14:paraId="4991B16D" w14:textId="77777777" w:rsidR="00893897" w:rsidRDefault="00893897" w:rsidP="00893897">
      <w:r>
        <w:rPr>
          <w:rStyle w:val="CommentReference"/>
        </w:rPr>
        <w:annotationRef/>
      </w:r>
      <w:r>
        <w:rPr>
          <w:color w:val="000000"/>
          <w:sz w:val="20"/>
          <w:szCs w:val="20"/>
        </w:rPr>
        <w:t>Explain this more.</w:t>
      </w:r>
    </w:p>
  </w:comment>
  <w:comment w:id="21" w:author="Lee, Adam" w:date="2024-03-13T11:41:00Z" w:initials="AL">
    <w:p w14:paraId="203CEEF4" w14:textId="77777777" w:rsidR="00893897" w:rsidRDefault="00893897" w:rsidP="00893897">
      <w:r>
        <w:rPr>
          <w:rStyle w:val="CommentReference"/>
        </w:rPr>
        <w:annotationRef/>
      </w:r>
      <w:r>
        <w:rPr>
          <w:sz w:val="20"/>
          <w:szCs w:val="20"/>
        </w:rPr>
        <w:t>Could we get a subheading here? And an appropriate explanatory diagram.</w:t>
      </w:r>
    </w:p>
  </w:comment>
  <w:comment w:id="38" w:author="Lee, Adam" w:date="2024-03-13T11:45:00Z" w:initials="AL">
    <w:p w14:paraId="65EB831A" w14:textId="77777777" w:rsidR="00893897" w:rsidRDefault="00893897" w:rsidP="00893897">
      <w:r>
        <w:rPr>
          <w:rStyle w:val="CommentReference"/>
        </w:rPr>
        <w:annotationRef/>
      </w:r>
      <w:r>
        <w:rPr>
          <w:color w:val="000000"/>
          <w:sz w:val="20"/>
          <w:szCs w:val="20"/>
        </w:rPr>
        <w:t>Something like this further up in the introduction might be nice.</w:t>
      </w:r>
    </w:p>
  </w:comment>
  <w:comment w:id="56" w:author="Lee, Adam" w:date="2024-03-13T11:48:00Z" w:initials="AL">
    <w:p w14:paraId="0F381B77" w14:textId="77777777" w:rsidR="007E6FE0" w:rsidRDefault="007E6FE0" w:rsidP="007E6FE0">
      <w:r>
        <w:rPr>
          <w:rStyle w:val="CommentReference"/>
        </w:rPr>
        <w:annotationRef/>
      </w:r>
      <w:r>
        <w:rPr>
          <w:color w:val="000000"/>
          <w:sz w:val="20"/>
          <w:szCs w:val="20"/>
        </w:rPr>
        <w:t>We need something on why we are doing this. Explain the requirement.</w:t>
      </w:r>
    </w:p>
  </w:comment>
  <w:comment w:id="58" w:author="Lee, Adam" w:date="2024-03-13T11:49:00Z" w:initials="AL">
    <w:p w14:paraId="6D64476B" w14:textId="77777777" w:rsidR="007E6FE0" w:rsidRDefault="007E6FE0" w:rsidP="007E6FE0">
      <w:r>
        <w:rPr>
          <w:rStyle w:val="CommentReference"/>
        </w:rPr>
        <w:annotationRef/>
      </w:r>
      <w:r>
        <w:rPr>
          <w:color w:val="000000"/>
          <w:sz w:val="20"/>
          <w:szCs w:val="20"/>
        </w:rPr>
        <w:t>Explain: Kidera Factors, Propythia and FASTA as a data format (at least say something along the lines of it being a common format for sequence data).</w:t>
      </w:r>
    </w:p>
  </w:comment>
  <w:comment w:id="57" w:author="Lee, Adam" w:date="2024-03-13T11:51:00Z" w:initials="AL">
    <w:p w14:paraId="634A73D9" w14:textId="77777777" w:rsidR="007E6FE0" w:rsidRDefault="007E6FE0" w:rsidP="007E6FE0">
      <w:r>
        <w:rPr>
          <w:rStyle w:val="CommentReference"/>
        </w:rPr>
        <w:annotationRef/>
      </w:r>
      <w:r>
        <w:rPr>
          <w:color w:val="000000"/>
          <w:sz w:val="20"/>
          <w:szCs w:val="20"/>
        </w:rPr>
        <w:t>These two objectives should be introduced sooner in this section. And I reckon bullets would be better for clarity.</w:t>
      </w:r>
    </w:p>
  </w:comment>
  <w:comment w:id="59" w:author="Lee, Adam" w:date="2024-03-13T11:52:00Z" w:initials="AL">
    <w:p w14:paraId="2C3F351E" w14:textId="77777777" w:rsidR="007E6FE0" w:rsidRDefault="007E6FE0" w:rsidP="007E6FE0">
      <w:r>
        <w:rPr>
          <w:rStyle w:val="CommentReference"/>
        </w:rPr>
        <w:annotationRef/>
      </w:r>
      <w:r>
        <w:rPr>
          <w:color w:val="000000"/>
          <w:sz w:val="20"/>
          <w:szCs w:val="20"/>
        </w:rPr>
        <w:t>Move all references right to the bottom of the document. They get in the way, here.</w:t>
      </w:r>
    </w:p>
  </w:comment>
  <w:comment w:id="61" w:author="Lee, Adam" w:date="2024-03-13T11:52:00Z" w:initials="AL">
    <w:p w14:paraId="22467DEB" w14:textId="77777777" w:rsidR="007E6FE0" w:rsidRDefault="007E6FE0" w:rsidP="007E6FE0">
      <w:r>
        <w:rPr>
          <w:rStyle w:val="CommentReference"/>
        </w:rPr>
        <w:annotationRef/>
      </w:r>
      <w:r>
        <w:rPr>
          <w:color w:val="000000"/>
          <w:sz w:val="20"/>
          <w:szCs w:val="20"/>
        </w:rPr>
        <w:t>Explain what this program is…</w:t>
      </w:r>
    </w:p>
  </w:comment>
  <w:comment w:id="62" w:author="Lee, Adam" w:date="2024-03-13T11:54:00Z" w:initials="AL">
    <w:p w14:paraId="6298062C" w14:textId="77777777" w:rsidR="007E6FE0" w:rsidRDefault="007E6FE0" w:rsidP="007E6FE0">
      <w:r>
        <w:rPr>
          <w:rStyle w:val="CommentReference"/>
        </w:rPr>
        <w:annotationRef/>
      </w:r>
      <w:r>
        <w:rPr>
          <w:color w:val="000000"/>
          <w:sz w:val="20"/>
          <w:szCs w:val="20"/>
        </w:rPr>
        <w:t>Seconded: and Seaborn for those who haven’t installed it.</w:t>
      </w:r>
    </w:p>
  </w:comment>
  <w:comment w:id="71" w:author="Lee, Adam" w:date="2024-03-13T11:56:00Z" w:initials="AL">
    <w:p w14:paraId="32D85ADE" w14:textId="77777777" w:rsidR="007E6FE0" w:rsidRDefault="007E6FE0" w:rsidP="007E6FE0">
      <w:r>
        <w:rPr>
          <w:rStyle w:val="CommentReference"/>
        </w:rPr>
        <w:annotationRef/>
      </w:r>
      <w:r>
        <w:rPr>
          <w:color w:val="000000"/>
          <w:sz w:val="20"/>
          <w:szCs w:val="20"/>
        </w:rPr>
        <w:t>Seconded.</w:t>
      </w:r>
    </w:p>
  </w:comment>
  <w:comment w:id="80" w:author="Lee, Adam" w:date="2024-03-13T13:08:00Z" w:initials="AL">
    <w:p w14:paraId="20E2710F" w14:textId="77777777" w:rsidR="005C4676" w:rsidRDefault="005C4676" w:rsidP="005C4676">
      <w:r>
        <w:rPr>
          <w:rStyle w:val="CommentReference"/>
        </w:rPr>
        <w:annotationRef/>
      </w:r>
      <w:r>
        <w:rPr>
          <w:sz w:val="20"/>
          <w:szCs w:val="20"/>
        </w:rPr>
        <w:t>Explain?</w:t>
      </w:r>
    </w:p>
  </w:comment>
  <w:comment w:id="90" w:author="Lee, Adam" w:date="2024-03-13T13:23:00Z" w:initials="LA">
    <w:p w14:paraId="10EF73C1" w14:textId="77777777" w:rsidR="005A4F57" w:rsidRDefault="005A4F57" w:rsidP="005A4F57">
      <w:r>
        <w:rPr>
          <w:rStyle w:val="CommentReference"/>
        </w:rPr>
        <w:annotationRef/>
      </w:r>
      <w:r>
        <w:rPr>
          <w:color w:val="000000"/>
          <w:sz w:val="20"/>
          <w:szCs w:val="20"/>
        </w:rPr>
        <w:t>Seconded</w:t>
      </w:r>
    </w:p>
  </w:comment>
  <w:comment w:id="91" w:author="Lee, Adam" w:date="2024-03-13T13:23:00Z" w:initials="LA">
    <w:p w14:paraId="725DB343" w14:textId="77777777" w:rsidR="005A4F57" w:rsidRDefault="005A4F57" w:rsidP="005A4F57">
      <w:r>
        <w:rPr>
          <w:rStyle w:val="CommentReference"/>
        </w:rPr>
        <w:annotationRef/>
      </w:r>
      <w:r>
        <w:rPr>
          <w:color w:val="000000"/>
          <w:sz w:val="20"/>
          <w:szCs w:val="20"/>
        </w:rPr>
        <w:t>Explain.</w:t>
      </w:r>
    </w:p>
  </w:comment>
  <w:comment w:id="102" w:author="Lee, Adam" w:date="2024-03-13T13:33:00Z" w:initials="LA">
    <w:p w14:paraId="08A3801F" w14:textId="77777777" w:rsidR="003D3B60" w:rsidRDefault="003D3B60" w:rsidP="003D3B60">
      <w:r>
        <w:rPr>
          <w:rStyle w:val="CommentReference"/>
        </w:rPr>
        <w:annotationRef/>
      </w:r>
      <w:r>
        <w:rPr>
          <w:color w:val="000000"/>
          <w:sz w:val="20"/>
          <w:szCs w:val="20"/>
        </w:rPr>
        <w:t>This is undefined.</w:t>
      </w:r>
    </w:p>
  </w:comment>
  <w:comment w:id="109" w:author="Lee, Adam" w:date="2024-03-13T13:41:00Z" w:initials="LA">
    <w:p w14:paraId="6E8ECA88" w14:textId="77777777" w:rsidR="000D5224" w:rsidRDefault="000D5224" w:rsidP="000D5224">
      <w:r>
        <w:rPr>
          <w:rStyle w:val="CommentReference"/>
        </w:rPr>
        <w:annotationRef/>
      </w:r>
      <w:r>
        <w:rPr>
          <w:color w:val="000000"/>
          <w:sz w:val="20"/>
          <w:szCs w:val="20"/>
        </w:rPr>
        <w:t>If you defined the RANDOM_SEED variable as 42, why not use the variable name here?</w:t>
      </w:r>
    </w:p>
  </w:comment>
  <w:comment w:id="134" w:author="Lee, Adam" w:date="2024-03-13T13:50:00Z" w:initials="LA">
    <w:p w14:paraId="0935DBB5" w14:textId="77777777" w:rsidR="00BD2FFC" w:rsidRDefault="00BD2FFC" w:rsidP="00BD2FFC">
      <w:r>
        <w:rPr>
          <w:rStyle w:val="CommentReference"/>
        </w:rPr>
        <w:annotationRef/>
      </w:r>
      <w:r>
        <w:rPr>
          <w:color w:val="000000"/>
          <w:sz w:val="20"/>
          <w:szCs w:val="20"/>
        </w:rPr>
        <w:t>Code in my notebook modified slightly to print a 2x4 grid of graphs for easier comparison.</w:t>
      </w:r>
    </w:p>
  </w:comment>
  <w:comment w:id="175" w:author="Lee, Adam" w:date="2024-03-13T14:25:00Z" w:initials="LA">
    <w:p w14:paraId="5AA46E16" w14:textId="77777777" w:rsidR="00E853B0" w:rsidRDefault="00E853B0" w:rsidP="00E853B0">
      <w:r>
        <w:rPr>
          <w:rStyle w:val="CommentReference"/>
        </w:rPr>
        <w:annotationRef/>
      </w:r>
      <w:r>
        <w:rPr>
          <w:color w:val="000000"/>
          <w:sz w:val="20"/>
          <w:szCs w:val="20"/>
        </w:rPr>
        <w:t>Explain this further…</w:t>
      </w:r>
    </w:p>
  </w:comment>
  <w:comment w:id="180" w:author="Lee, Adam" w:date="2024-03-13T14:32:00Z" w:initials="LA">
    <w:p w14:paraId="557660F7" w14:textId="77777777" w:rsidR="00017EFF" w:rsidRDefault="00017EFF" w:rsidP="00017EFF">
      <w:r>
        <w:rPr>
          <w:rStyle w:val="CommentReference"/>
        </w:rPr>
        <w:annotationRef/>
      </w:r>
      <w:r>
        <w:rPr>
          <w:color w:val="000000"/>
          <w:sz w:val="20"/>
          <w:szCs w:val="20"/>
        </w:rPr>
        <w:t xml:space="preserve">I’m getting an error here: </w:t>
      </w:r>
    </w:p>
    <w:p w14:paraId="3972B8A0" w14:textId="77777777" w:rsidR="00017EFF" w:rsidRDefault="00017EFF" w:rsidP="00017EFF"/>
    <w:p w14:paraId="510AACBD" w14:textId="77777777" w:rsidR="00017EFF" w:rsidRDefault="00017EFF" w:rsidP="00017EFF">
      <w:r>
        <w:rPr>
          <w:color w:val="000000"/>
          <w:sz w:val="20"/>
          <w:szCs w:val="20"/>
        </w:rPr>
        <w:t>'KMeans' object has no attribute 'classes_'</w:t>
      </w:r>
    </w:p>
  </w:comment>
  <w:comment w:id="186" w:author="Lee, Adam" w:date="2024-03-13T14:36:00Z" w:initials="LA">
    <w:p w14:paraId="13D356FD" w14:textId="77777777" w:rsidR="001574BC" w:rsidRDefault="001574BC" w:rsidP="001574BC">
      <w:r>
        <w:rPr>
          <w:rStyle w:val="CommentReference"/>
        </w:rPr>
        <w:annotationRef/>
      </w:r>
      <w:r>
        <w:rPr>
          <w:color w:val="000000"/>
          <w:sz w:val="20"/>
          <w:szCs w:val="20"/>
        </w:rPr>
        <w:t>I can’t see these in the chart. Therefore the chart isn’t showing this, as the sentence indicates…</w:t>
      </w:r>
    </w:p>
  </w:comment>
  <w:comment w:id="191" w:author="Lee, Adam" w:date="2024-03-13T14:38:00Z" w:initials="LA">
    <w:p w14:paraId="42DB8A83" w14:textId="77777777" w:rsidR="001574BC" w:rsidRDefault="001574BC" w:rsidP="001574BC">
      <w:r>
        <w:rPr>
          <w:rStyle w:val="CommentReference"/>
        </w:rPr>
        <w:annotationRef/>
      </w:r>
      <w:r>
        <w:rPr>
          <w:color w:val="000000"/>
          <w:sz w:val="20"/>
          <w:szCs w:val="20"/>
        </w:rPr>
        <w:t>Does this maybe present an opportunity for a little bit of this background, when introducing these, earlier in the notebook?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47BC95" w15:done="0"/>
  <w15:commentEx w15:paraId="4991B16D" w15:done="0"/>
  <w15:commentEx w15:paraId="203CEEF4" w15:done="0"/>
  <w15:commentEx w15:paraId="65EB831A" w15:done="0"/>
  <w15:commentEx w15:paraId="0F381B77" w15:done="0"/>
  <w15:commentEx w15:paraId="6D64476B" w15:done="0"/>
  <w15:commentEx w15:paraId="634A73D9" w15:done="0"/>
  <w15:commentEx w15:paraId="2C3F351E" w15:done="0"/>
  <w15:commentEx w15:paraId="22467DEB" w15:done="0"/>
  <w15:commentEx w15:paraId="6298062C" w15:done="0"/>
  <w15:commentEx w15:paraId="32D85ADE" w15:done="0"/>
  <w15:commentEx w15:paraId="20E2710F" w15:done="0"/>
  <w15:commentEx w15:paraId="10EF73C1" w15:done="0"/>
  <w15:commentEx w15:paraId="725DB343" w15:done="0"/>
  <w15:commentEx w15:paraId="08A3801F" w15:done="0"/>
  <w15:commentEx w15:paraId="6E8ECA88" w15:done="0"/>
  <w15:commentEx w15:paraId="0935DBB5" w15:done="0"/>
  <w15:commentEx w15:paraId="5AA46E16" w15:done="0"/>
  <w15:commentEx w15:paraId="510AACBD" w15:done="0"/>
  <w15:commentEx w15:paraId="13D356FD" w15:done="0"/>
  <w15:commentEx w15:paraId="42DB8A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57AC07E" w16cex:dateUtc="2024-03-13T11:40:00Z"/>
  <w16cex:commentExtensible w16cex:durableId="1A83CA23" w16cex:dateUtc="2024-03-13T11:40:00Z"/>
  <w16cex:commentExtensible w16cex:durableId="698C5B07" w16cex:dateUtc="2024-03-13T11:41:00Z"/>
  <w16cex:commentExtensible w16cex:durableId="0E0013FB" w16cex:dateUtc="2024-03-13T11:45:00Z"/>
  <w16cex:commentExtensible w16cex:durableId="5ED1E5CB" w16cex:dateUtc="2024-03-13T11:48:00Z"/>
  <w16cex:commentExtensible w16cex:durableId="7BC197EC" w16cex:dateUtc="2024-03-13T11:49:00Z"/>
  <w16cex:commentExtensible w16cex:durableId="0CC422BD" w16cex:dateUtc="2024-03-13T11:51:00Z"/>
  <w16cex:commentExtensible w16cex:durableId="525AA130" w16cex:dateUtc="2024-03-13T11:52:00Z"/>
  <w16cex:commentExtensible w16cex:durableId="7AAE3072" w16cex:dateUtc="2024-03-13T11:52:00Z"/>
  <w16cex:commentExtensible w16cex:durableId="233BB073" w16cex:dateUtc="2024-03-13T11:54:00Z"/>
  <w16cex:commentExtensible w16cex:durableId="52D1F71C" w16cex:dateUtc="2024-03-13T11:56:00Z"/>
  <w16cex:commentExtensible w16cex:durableId="59536174" w16cex:dateUtc="2024-03-13T13:08:00Z"/>
  <w16cex:commentExtensible w16cex:durableId="41511149" w16cex:dateUtc="2024-03-13T13:23:00Z"/>
  <w16cex:commentExtensible w16cex:durableId="0DD46740" w16cex:dateUtc="2024-03-13T13:23:00Z"/>
  <w16cex:commentExtensible w16cex:durableId="741799E2" w16cex:dateUtc="2024-03-13T13:33:00Z"/>
  <w16cex:commentExtensible w16cex:durableId="55852009" w16cex:dateUtc="2024-03-13T13:41:00Z"/>
  <w16cex:commentExtensible w16cex:durableId="3D15830E" w16cex:dateUtc="2024-03-13T13:50:00Z"/>
  <w16cex:commentExtensible w16cex:durableId="330F6BC9" w16cex:dateUtc="2024-03-13T14:25:00Z"/>
  <w16cex:commentExtensible w16cex:durableId="6D050A84" w16cex:dateUtc="2024-03-13T14:32:00Z"/>
  <w16cex:commentExtensible w16cex:durableId="383037F8" w16cex:dateUtc="2024-03-13T14:36:00Z"/>
  <w16cex:commentExtensible w16cex:durableId="25939DCA" w16cex:dateUtc="2024-03-13T14: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47BC95" w16cid:durableId="057AC07E"/>
  <w16cid:commentId w16cid:paraId="4991B16D" w16cid:durableId="1A83CA23"/>
  <w16cid:commentId w16cid:paraId="203CEEF4" w16cid:durableId="698C5B07"/>
  <w16cid:commentId w16cid:paraId="65EB831A" w16cid:durableId="0E0013FB"/>
  <w16cid:commentId w16cid:paraId="0F381B77" w16cid:durableId="5ED1E5CB"/>
  <w16cid:commentId w16cid:paraId="6D64476B" w16cid:durableId="7BC197EC"/>
  <w16cid:commentId w16cid:paraId="634A73D9" w16cid:durableId="0CC422BD"/>
  <w16cid:commentId w16cid:paraId="2C3F351E" w16cid:durableId="525AA130"/>
  <w16cid:commentId w16cid:paraId="22467DEB" w16cid:durableId="7AAE3072"/>
  <w16cid:commentId w16cid:paraId="6298062C" w16cid:durableId="233BB073"/>
  <w16cid:commentId w16cid:paraId="32D85ADE" w16cid:durableId="52D1F71C"/>
  <w16cid:commentId w16cid:paraId="20E2710F" w16cid:durableId="59536174"/>
  <w16cid:commentId w16cid:paraId="10EF73C1" w16cid:durableId="41511149"/>
  <w16cid:commentId w16cid:paraId="725DB343" w16cid:durableId="0DD46740"/>
  <w16cid:commentId w16cid:paraId="08A3801F" w16cid:durableId="741799E2"/>
  <w16cid:commentId w16cid:paraId="6E8ECA88" w16cid:durableId="55852009"/>
  <w16cid:commentId w16cid:paraId="0935DBB5" w16cid:durableId="3D15830E"/>
  <w16cid:commentId w16cid:paraId="5AA46E16" w16cid:durableId="330F6BC9"/>
  <w16cid:commentId w16cid:paraId="510AACBD" w16cid:durableId="6D050A84"/>
  <w16cid:commentId w16cid:paraId="13D356FD" w16cid:durableId="383037F8"/>
  <w16cid:commentId w16cid:paraId="42DB8A83" w16cid:durableId="25939DC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 w:name="var(--jp-code-font-family)">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E02E1"/>
    <w:multiLevelType w:val="multilevel"/>
    <w:tmpl w:val="4120F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54E6F"/>
    <w:multiLevelType w:val="multilevel"/>
    <w:tmpl w:val="5DAA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5509C6"/>
    <w:multiLevelType w:val="multilevel"/>
    <w:tmpl w:val="1F6E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5939C6"/>
    <w:multiLevelType w:val="multilevel"/>
    <w:tmpl w:val="4AB2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E566EF"/>
    <w:multiLevelType w:val="multilevel"/>
    <w:tmpl w:val="5DF88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E64F9A"/>
    <w:multiLevelType w:val="multilevel"/>
    <w:tmpl w:val="3F28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272A99"/>
    <w:multiLevelType w:val="multilevel"/>
    <w:tmpl w:val="C2BAE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DC0359"/>
    <w:multiLevelType w:val="multilevel"/>
    <w:tmpl w:val="2594F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DC616A"/>
    <w:multiLevelType w:val="multilevel"/>
    <w:tmpl w:val="CEA6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8105562">
    <w:abstractNumId w:val="2"/>
  </w:num>
  <w:num w:numId="2" w16cid:durableId="1455096517">
    <w:abstractNumId w:val="5"/>
  </w:num>
  <w:num w:numId="3" w16cid:durableId="1289163011">
    <w:abstractNumId w:val="4"/>
  </w:num>
  <w:num w:numId="4" w16cid:durableId="996761713">
    <w:abstractNumId w:val="8"/>
  </w:num>
  <w:num w:numId="5" w16cid:durableId="1828398986">
    <w:abstractNumId w:val="6"/>
  </w:num>
  <w:num w:numId="6" w16cid:durableId="219026339">
    <w:abstractNumId w:val="0"/>
  </w:num>
  <w:num w:numId="7" w16cid:durableId="946157381">
    <w:abstractNumId w:val="1"/>
  </w:num>
  <w:num w:numId="8" w16cid:durableId="1457139273">
    <w:abstractNumId w:val="3"/>
  </w:num>
  <w:num w:numId="9" w16cid:durableId="152312895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ee, Adam">
    <w15:presenceInfo w15:providerId="AD" w15:userId="S::ucbta46@ucl.ac.uk::ea1f71cf-04c3-4dc2-99b4-0e727da0f9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1"/>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8EF"/>
    <w:rsid w:val="00017EFF"/>
    <w:rsid w:val="000378EF"/>
    <w:rsid w:val="000B7239"/>
    <w:rsid w:val="000D5224"/>
    <w:rsid w:val="00117695"/>
    <w:rsid w:val="001574BC"/>
    <w:rsid w:val="002B31C8"/>
    <w:rsid w:val="003B1091"/>
    <w:rsid w:val="003D3B60"/>
    <w:rsid w:val="003E22AF"/>
    <w:rsid w:val="00473483"/>
    <w:rsid w:val="004913D4"/>
    <w:rsid w:val="00541F32"/>
    <w:rsid w:val="005A4F57"/>
    <w:rsid w:val="005C4676"/>
    <w:rsid w:val="006175E8"/>
    <w:rsid w:val="0078473E"/>
    <w:rsid w:val="007E6FE0"/>
    <w:rsid w:val="007F5493"/>
    <w:rsid w:val="00893897"/>
    <w:rsid w:val="00B130D0"/>
    <w:rsid w:val="00BD2FFC"/>
    <w:rsid w:val="00C529F2"/>
    <w:rsid w:val="00C76F05"/>
    <w:rsid w:val="00CD4C5E"/>
    <w:rsid w:val="00D545E9"/>
    <w:rsid w:val="00DD4A0C"/>
    <w:rsid w:val="00E853B0"/>
    <w:rsid w:val="00F44F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A9A930B"/>
  <w15:chartTrackingRefBased/>
  <w15:docId w15:val="{3A94E84A-0ED6-DE45-BA58-86BBB1FB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8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378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78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78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78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78E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78E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78E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78E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8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378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78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78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78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78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78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78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78EF"/>
    <w:rPr>
      <w:rFonts w:eastAsiaTheme="majorEastAsia" w:cstheme="majorBidi"/>
      <w:color w:val="272727" w:themeColor="text1" w:themeTint="D8"/>
    </w:rPr>
  </w:style>
  <w:style w:type="paragraph" w:styleId="Title">
    <w:name w:val="Title"/>
    <w:basedOn w:val="Normal"/>
    <w:next w:val="Normal"/>
    <w:link w:val="TitleChar"/>
    <w:uiPriority w:val="10"/>
    <w:qFormat/>
    <w:rsid w:val="000378E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78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78E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78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78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78EF"/>
    <w:rPr>
      <w:i/>
      <w:iCs/>
      <w:color w:val="404040" w:themeColor="text1" w:themeTint="BF"/>
    </w:rPr>
  </w:style>
  <w:style w:type="paragraph" w:styleId="ListParagraph">
    <w:name w:val="List Paragraph"/>
    <w:basedOn w:val="Normal"/>
    <w:uiPriority w:val="34"/>
    <w:qFormat/>
    <w:rsid w:val="000378EF"/>
    <w:pPr>
      <w:ind w:left="720"/>
      <w:contextualSpacing/>
    </w:pPr>
  </w:style>
  <w:style w:type="character" w:styleId="IntenseEmphasis">
    <w:name w:val="Intense Emphasis"/>
    <w:basedOn w:val="DefaultParagraphFont"/>
    <w:uiPriority w:val="21"/>
    <w:qFormat/>
    <w:rsid w:val="000378EF"/>
    <w:rPr>
      <w:i/>
      <w:iCs/>
      <w:color w:val="0F4761" w:themeColor="accent1" w:themeShade="BF"/>
    </w:rPr>
  </w:style>
  <w:style w:type="paragraph" w:styleId="IntenseQuote">
    <w:name w:val="Intense Quote"/>
    <w:basedOn w:val="Normal"/>
    <w:next w:val="Normal"/>
    <w:link w:val="IntenseQuoteChar"/>
    <w:uiPriority w:val="30"/>
    <w:qFormat/>
    <w:rsid w:val="000378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78EF"/>
    <w:rPr>
      <w:i/>
      <w:iCs/>
      <w:color w:val="0F4761" w:themeColor="accent1" w:themeShade="BF"/>
    </w:rPr>
  </w:style>
  <w:style w:type="character" w:styleId="IntenseReference">
    <w:name w:val="Intense Reference"/>
    <w:basedOn w:val="DefaultParagraphFont"/>
    <w:uiPriority w:val="32"/>
    <w:qFormat/>
    <w:rsid w:val="000378EF"/>
    <w:rPr>
      <w:b/>
      <w:bCs/>
      <w:smallCaps/>
      <w:color w:val="0F4761" w:themeColor="accent1" w:themeShade="BF"/>
      <w:spacing w:val="5"/>
    </w:rPr>
  </w:style>
  <w:style w:type="paragraph" w:styleId="NormalWeb">
    <w:name w:val="Normal (Web)"/>
    <w:basedOn w:val="Normal"/>
    <w:uiPriority w:val="99"/>
    <w:semiHidden/>
    <w:unhideWhenUsed/>
    <w:rsid w:val="000378E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semiHidden/>
    <w:unhideWhenUsed/>
    <w:rsid w:val="000378EF"/>
    <w:rPr>
      <w:color w:val="0000FF"/>
      <w:u w:val="single"/>
    </w:rPr>
  </w:style>
  <w:style w:type="character" w:styleId="Emphasis">
    <w:name w:val="Emphasis"/>
    <w:basedOn w:val="DefaultParagraphFont"/>
    <w:uiPriority w:val="20"/>
    <w:qFormat/>
    <w:rsid w:val="000378EF"/>
    <w:rPr>
      <w:i/>
      <w:iCs/>
    </w:rPr>
  </w:style>
  <w:style w:type="paragraph" w:customStyle="1" w:styleId="msonormal0">
    <w:name w:val="msonormal"/>
    <w:basedOn w:val="Normal"/>
    <w:rsid w:val="000378E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FollowedHyperlink">
    <w:name w:val="FollowedHyperlink"/>
    <w:basedOn w:val="DefaultParagraphFont"/>
    <w:uiPriority w:val="99"/>
    <w:semiHidden/>
    <w:unhideWhenUsed/>
    <w:rsid w:val="000378EF"/>
    <w:rPr>
      <w:color w:val="800080"/>
      <w:u w:val="single"/>
    </w:rPr>
  </w:style>
  <w:style w:type="paragraph" w:styleId="HTMLPreformatted">
    <w:name w:val="HTML Preformatted"/>
    <w:basedOn w:val="Normal"/>
    <w:link w:val="HTMLPreformattedChar"/>
    <w:uiPriority w:val="99"/>
    <w:semiHidden/>
    <w:unhideWhenUsed/>
    <w:rsid w:val="00037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0378EF"/>
    <w:rPr>
      <w:rFonts w:ascii="Courier New" w:eastAsia="Times New Roman" w:hAnsi="Courier New" w:cs="Courier New"/>
      <w:kern w:val="0"/>
      <w:sz w:val="20"/>
      <w:szCs w:val="20"/>
      <w:lang w:eastAsia="en-GB"/>
      <w14:ligatures w14:val="none"/>
    </w:rPr>
  </w:style>
  <w:style w:type="character" w:customStyle="1" w:styleId="cm-comment">
    <w:name w:val="cm-comment"/>
    <w:basedOn w:val="DefaultParagraphFont"/>
    <w:rsid w:val="000378EF"/>
  </w:style>
  <w:style w:type="character" w:customStyle="1" w:styleId="cm-keyword">
    <w:name w:val="cm-keyword"/>
    <w:basedOn w:val="DefaultParagraphFont"/>
    <w:rsid w:val="000378EF"/>
  </w:style>
  <w:style w:type="character" w:customStyle="1" w:styleId="cm-variable">
    <w:name w:val="cm-variable"/>
    <w:basedOn w:val="DefaultParagraphFont"/>
    <w:rsid w:val="000378EF"/>
  </w:style>
  <w:style w:type="character" w:customStyle="1" w:styleId="cm-property">
    <w:name w:val="cm-property"/>
    <w:basedOn w:val="DefaultParagraphFont"/>
    <w:rsid w:val="000378EF"/>
  </w:style>
  <w:style w:type="character" w:customStyle="1" w:styleId="cm-string">
    <w:name w:val="cm-string"/>
    <w:basedOn w:val="DefaultParagraphFont"/>
    <w:rsid w:val="000378EF"/>
  </w:style>
  <w:style w:type="character" w:customStyle="1" w:styleId="cm-operator">
    <w:name w:val="cm-operator"/>
    <w:basedOn w:val="DefaultParagraphFont"/>
    <w:rsid w:val="000378EF"/>
  </w:style>
  <w:style w:type="character" w:customStyle="1" w:styleId="cm-def">
    <w:name w:val="cm-def"/>
    <w:basedOn w:val="DefaultParagraphFont"/>
    <w:rsid w:val="000378EF"/>
  </w:style>
  <w:style w:type="character" w:customStyle="1" w:styleId="cm-number">
    <w:name w:val="cm-number"/>
    <w:basedOn w:val="DefaultParagraphFont"/>
    <w:rsid w:val="000378EF"/>
  </w:style>
  <w:style w:type="character" w:customStyle="1" w:styleId="cm-builtin">
    <w:name w:val="cm-builtin"/>
    <w:basedOn w:val="DefaultParagraphFont"/>
    <w:rsid w:val="000378EF"/>
  </w:style>
  <w:style w:type="character" w:customStyle="1" w:styleId="ansi-red-fg">
    <w:name w:val="ansi-red-fg"/>
    <w:basedOn w:val="DefaultParagraphFont"/>
    <w:rsid w:val="000378EF"/>
  </w:style>
  <w:style w:type="character" w:customStyle="1" w:styleId="ansi-green-fg">
    <w:name w:val="ansi-green-fg"/>
    <w:basedOn w:val="DefaultParagraphFont"/>
    <w:rsid w:val="000378EF"/>
  </w:style>
  <w:style w:type="character" w:customStyle="1" w:styleId="ansi-green-intense-fg">
    <w:name w:val="ansi-green-intense-fg"/>
    <w:basedOn w:val="DefaultParagraphFont"/>
    <w:rsid w:val="000378EF"/>
  </w:style>
  <w:style w:type="character" w:customStyle="1" w:styleId="ansi-bold">
    <w:name w:val="ansi-bold"/>
    <w:basedOn w:val="DefaultParagraphFont"/>
    <w:rsid w:val="000378EF"/>
  </w:style>
  <w:style w:type="character" w:styleId="HTMLCode">
    <w:name w:val="HTML Code"/>
    <w:basedOn w:val="DefaultParagraphFont"/>
    <w:uiPriority w:val="99"/>
    <w:semiHidden/>
    <w:unhideWhenUsed/>
    <w:rsid w:val="000378EF"/>
    <w:rPr>
      <w:rFonts w:ascii="Courier New" w:eastAsia="Times New Roman" w:hAnsi="Courier New" w:cs="Courier New"/>
      <w:sz w:val="20"/>
      <w:szCs w:val="20"/>
    </w:rPr>
  </w:style>
  <w:style w:type="character" w:customStyle="1" w:styleId="bp3-button-text">
    <w:name w:val="bp3-button-text"/>
    <w:basedOn w:val="DefaultParagraphFont"/>
    <w:rsid w:val="000378EF"/>
  </w:style>
  <w:style w:type="character" w:customStyle="1" w:styleId="jp-toolbarbuttoncomponent-icon">
    <w:name w:val="jp-toolbarbuttoncomponent-icon"/>
    <w:basedOn w:val="DefaultParagraphFont"/>
    <w:rsid w:val="000378EF"/>
  </w:style>
  <w:style w:type="paragraph" w:styleId="Revision">
    <w:name w:val="Revision"/>
    <w:hidden/>
    <w:uiPriority w:val="99"/>
    <w:semiHidden/>
    <w:rsid w:val="00117695"/>
  </w:style>
  <w:style w:type="character" w:styleId="CommentReference">
    <w:name w:val="annotation reference"/>
    <w:basedOn w:val="DefaultParagraphFont"/>
    <w:uiPriority w:val="99"/>
    <w:semiHidden/>
    <w:unhideWhenUsed/>
    <w:rsid w:val="00893897"/>
    <w:rPr>
      <w:sz w:val="16"/>
      <w:szCs w:val="16"/>
    </w:rPr>
  </w:style>
  <w:style w:type="paragraph" w:styleId="CommentText">
    <w:name w:val="annotation text"/>
    <w:basedOn w:val="Normal"/>
    <w:link w:val="CommentTextChar"/>
    <w:uiPriority w:val="99"/>
    <w:semiHidden/>
    <w:unhideWhenUsed/>
    <w:rsid w:val="00893897"/>
    <w:rPr>
      <w:sz w:val="20"/>
      <w:szCs w:val="20"/>
    </w:rPr>
  </w:style>
  <w:style w:type="character" w:customStyle="1" w:styleId="CommentTextChar">
    <w:name w:val="Comment Text Char"/>
    <w:basedOn w:val="DefaultParagraphFont"/>
    <w:link w:val="CommentText"/>
    <w:uiPriority w:val="99"/>
    <w:semiHidden/>
    <w:rsid w:val="00893897"/>
    <w:rPr>
      <w:sz w:val="20"/>
      <w:szCs w:val="20"/>
    </w:rPr>
  </w:style>
  <w:style w:type="paragraph" w:styleId="CommentSubject">
    <w:name w:val="annotation subject"/>
    <w:basedOn w:val="CommentText"/>
    <w:next w:val="CommentText"/>
    <w:link w:val="CommentSubjectChar"/>
    <w:uiPriority w:val="99"/>
    <w:semiHidden/>
    <w:unhideWhenUsed/>
    <w:rsid w:val="00893897"/>
    <w:rPr>
      <w:b/>
      <w:bCs/>
    </w:rPr>
  </w:style>
  <w:style w:type="character" w:customStyle="1" w:styleId="CommentSubjectChar">
    <w:name w:val="Comment Subject Char"/>
    <w:basedOn w:val="CommentTextChar"/>
    <w:link w:val="CommentSubject"/>
    <w:uiPriority w:val="99"/>
    <w:semiHidden/>
    <w:rsid w:val="0089389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001888">
      <w:bodyDiv w:val="1"/>
      <w:marLeft w:val="0"/>
      <w:marRight w:val="0"/>
      <w:marTop w:val="0"/>
      <w:marBottom w:val="0"/>
      <w:divBdr>
        <w:top w:val="none" w:sz="0" w:space="0" w:color="auto"/>
        <w:left w:val="none" w:sz="0" w:space="0" w:color="auto"/>
        <w:bottom w:val="none" w:sz="0" w:space="0" w:color="auto"/>
        <w:right w:val="none" w:sz="0" w:space="0" w:color="auto"/>
      </w:divBdr>
    </w:div>
    <w:div w:id="846558836">
      <w:bodyDiv w:val="1"/>
      <w:marLeft w:val="0"/>
      <w:marRight w:val="0"/>
      <w:marTop w:val="0"/>
      <w:marBottom w:val="0"/>
      <w:divBdr>
        <w:top w:val="none" w:sz="0" w:space="0" w:color="auto"/>
        <w:left w:val="none" w:sz="0" w:space="0" w:color="auto"/>
        <w:bottom w:val="none" w:sz="0" w:space="0" w:color="auto"/>
        <w:right w:val="none" w:sz="0" w:space="0" w:color="auto"/>
      </w:divBdr>
    </w:div>
    <w:div w:id="1164510239">
      <w:bodyDiv w:val="1"/>
      <w:marLeft w:val="0"/>
      <w:marRight w:val="0"/>
      <w:marTop w:val="0"/>
      <w:marBottom w:val="0"/>
      <w:divBdr>
        <w:top w:val="none" w:sz="0" w:space="0" w:color="auto"/>
        <w:left w:val="none" w:sz="0" w:space="0" w:color="auto"/>
        <w:bottom w:val="none" w:sz="0" w:space="0" w:color="auto"/>
        <w:right w:val="none" w:sz="0" w:space="0" w:color="auto"/>
      </w:divBdr>
      <w:divsChild>
        <w:div w:id="699277466">
          <w:marLeft w:val="0"/>
          <w:marRight w:val="0"/>
          <w:marTop w:val="0"/>
          <w:marBottom w:val="0"/>
          <w:divBdr>
            <w:top w:val="none" w:sz="0" w:space="0" w:color="auto"/>
            <w:left w:val="none" w:sz="0" w:space="0" w:color="auto"/>
            <w:bottom w:val="none" w:sz="0" w:space="0" w:color="auto"/>
            <w:right w:val="none" w:sz="0" w:space="0" w:color="auto"/>
          </w:divBdr>
          <w:divsChild>
            <w:div w:id="1951818199">
              <w:marLeft w:val="0"/>
              <w:marRight w:val="0"/>
              <w:marTop w:val="0"/>
              <w:marBottom w:val="0"/>
              <w:divBdr>
                <w:top w:val="none" w:sz="0" w:space="0" w:color="auto"/>
                <w:left w:val="none" w:sz="0" w:space="0" w:color="auto"/>
                <w:bottom w:val="none" w:sz="0" w:space="0" w:color="auto"/>
                <w:right w:val="none" w:sz="0" w:space="0" w:color="auto"/>
              </w:divBdr>
              <w:divsChild>
                <w:div w:id="1965695832">
                  <w:marLeft w:val="0"/>
                  <w:marRight w:val="0"/>
                  <w:marTop w:val="0"/>
                  <w:marBottom w:val="0"/>
                  <w:divBdr>
                    <w:top w:val="none" w:sz="0" w:space="0" w:color="auto"/>
                    <w:left w:val="none" w:sz="0" w:space="0" w:color="auto"/>
                    <w:bottom w:val="none" w:sz="0" w:space="0" w:color="auto"/>
                    <w:right w:val="none" w:sz="0" w:space="0" w:color="auto"/>
                  </w:divBdr>
                  <w:divsChild>
                    <w:div w:id="68860762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89891908">
          <w:marLeft w:val="0"/>
          <w:marRight w:val="0"/>
          <w:marTop w:val="0"/>
          <w:marBottom w:val="0"/>
          <w:divBdr>
            <w:top w:val="none" w:sz="0" w:space="0" w:color="auto"/>
            <w:left w:val="none" w:sz="0" w:space="0" w:color="auto"/>
            <w:bottom w:val="none" w:sz="0" w:space="0" w:color="auto"/>
            <w:right w:val="none" w:sz="0" w:space="0" w:color="auto"/>
          </w:divBdr>
          <w:divsChild>
            <w:div w:id="165286621">
              <w:marLeft w:val="0"/>
              <w:marRight w:val="0"/>
              <w:marTop w:val="0"/>
              <w:marBottom w:val="0"/>
              <w:divBdr>
                <w:top w:val="none" w:sz="0" w:space="0" w:color="auto"/>
                <w:left w:val="none" w:sz="0" w:space="0" w:color="auto"/>
                <w:bottom w:val="none" w:sz="0" w:space="0" w:color="auto"/>
                <w:right w:val="none" w:sz="0" w:space="0" w:color="auto"/>
              </w:divBdr>
              <w:divsChild>
                <w:div w:id="450831252">
                  <w:marLeft w:val="0"/>
                  <w:marRight w:val="0"/>
                  <w:marTop w:val="0"/>
                  <w:marBottom w:val="0"/>
                  <w:divBdr>
                    <w:top w:val="none" w:sz="0" w:space="0" w:color="auto"/>
                    <w:left w:val="none" w:sz="0" w:space="0" w:color="auto"/>
                    <w:bottom w:val="none" w:sz="0" w:space="0" w:color="auto"/>
                    <w:right w:val="none" w:sz="0" w:space="0" w:color="auto"/>
                  </w:divBdr>
                  <w:divsChild>
                    <w:div w:id="1234774206">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227379957">
      <w:bodyDiv w:val="1"/>
      <w:marLeft w:val="0"/>
      <w:marRight w:val="0"/>
      <w:marTop w:val="0"/>
      <w:marBottom w:val="0"/>
      <w:divBdr>
        <w:top w:val="none" w:sz="0" w:space="0" w:color="auto"/>
        <w:left w:val="none" w:sz="0" w:space="0" w:color="auto"/>
        <w:bottom w:val="none" w:sz="0" w:space="0" w:color="auto"/>
        <w:right w:val="none" w:sz="0" w:space="0" w:color="auto"/>
      </w:divBdr>
      <w:divsChild>
        <w:div w:id="1172837891">
          <w:marLeft w:val="0"/>
          <w:marRight w:val="0"/>
          <w:marTop w:val="0"/>
          <w:marBottom w:val="0"/>
          <w:divBdr>
            <w:top w:val="none" w:sz="0" w:space="0" w:color="auto"/>
            <w:left w:val="none" w:sz="0" w:space="0" w:color="auto"/>
            <w:bottom w:val="none" w:sz="0" w:space="0" w:color="auto"/>
            <w:right w:val="none" w:sz="0" w:space="0" w:color="auto"/>
          </w:divBdr>
          <w:divsChild>
            <w:div w:id="1797946021">
              <w:marLeft w:val="0"/>
              <w:marRight w:val="0"/>
              <w:marTop w:val="0"/>
              <w:marBottom w:val="0"/>
              <w:divBdr>
                <w:top w:val="none" w:sz="0" w:space="0" w:color="auto"/>
                <w:left w:val="none" w:sz="0" w:space="0" w:color="auto"/>
                <w:bottom w:val="none" w:sz="0" w:space="0" w:color="auto"/>
                <w:right w:val="none" w:sz="0" w:space="0" w:color="auto"/>
              </w:divBdr>
              <w:divsChild>
                <w:div w:id="819922954">
                  <w:marLeft w:val="0"/>
                  <w:marRight w:val="0"/>
                  <w:marTop w:val="0"/>
                  <w:marBottom w:val="0"/>
                  <w:divBdr>
                    <w:top w:val="none" w:sz="0" w:space="0" w:color="auto"/>
                    <w:left w:val="none" w:sz="0" w:space="0" w:color="auto"/>
                    <w:bottom w:val="none" w:sz="0" w:space="0" w:color="auto"/>
                    <w:right w:val="none" w:sz="0" w:space="0" w:color="auto"/>
                  </w:divBdr>
                  <w:divsChild>
                    <w:div w:id="162118688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15764108">
          <w:marLeft w:val="0"/>
          <w:marRight w:val="0"/>
          <w:marTop w:val="0"/>
          <w:marBottom w:val="0"/>
          <w:divBdr>
            <w:top w:val="none" w:sz="0" w:space="0" w:color="auto"/>
            <w:left w:val="none" w:sz="0" w:space="0" w:color="auto"/>
            <w:bottom w:val="none" w:sz="0" w:space="0" w:color="auto"/>
            <w:right w:val="none" w:sz="0" w:space="0" w:color="auto"/>
          </w:divBdr>
          <w:divsChild>
            <w:div w:id="1050884522">
              <w:marLeft w:val="0"/>
              <w:marRight w:val="0"/>
              <w:marTop w:val="0"/>
              <w:marBottom w:val="0"/>
              <w:divBdr>
                <w:top w:val="none" w:sz="0" w:space="0" w:color="auto"/>
                <w:left w:val="none" w:sz="0" w:space="0" w:color="auto"/>
                <w:bottom w:val="none" w:sz="0" w:space="0" w:color="auto"/>
                <w:right w:val="none" w:sz="0" w:space="0" w:color="auto"/>
              </w:divBdr>
              <w:divsChild>
                <w:div w:id="919171248">
                  <w:marLeft w:val="0"/>
                  <w:marRight w:val="0"/>
                  <w:marTop w:val="0"/>
                  <w:marBottom w:val="0"/>
                  <w:divBdr>
                    <w:top w:val="none" w:sz="0" w:space="0" w:color="auto"/>
                    <w:left w:val="none" w:sz="0" w:space="0" w:color="auto"/>
                    <w:bottom w:val="none" w:sz="0" w:space="0" w:color="auto"/>
                    <w:right w:val="none" w:sz="0" w:space="0" w:color="auto"/>
                  </w:divBdr>
                  <w:divsChild>
                    <w:div w:id="1347245297">
                      <w:marLeft w:val="0"/>
                      <w:marRight w:val="0"/>
                      <w:marTop w:val="0"/>
                      <w:marBottom w:val="0"/>
                      <w:divBdr>
                        <w:top w:val="none" w:sz="0" w:space="0" w:color="auto"/>
                        <w:left w:val="none" w:sz="0" w:space="0" w:color="auto"/>
                        <w:bottom w:val="none" w:sz="0" w:space="0" w:color="auto"/>
                        <w:right w:val="none" w:sz="0" w:space="0" w:color="auto"/>
                      </w:divBdr>
                      <w:divsChild>
                        <w:div w:id="111286382">
                          <w:marLeft w:val="0"/>
                          <w:marRight w:val="0"/>
                          <w:marTop w:val="0"/>
                          <w:marBottom w:val="0"/>
                          <w:divBdr>
                            <w:top w:val="none" w:sz="0" w:space="0" w:color="auto"/>
                            <w:left w:val="none" w:sz="0" w:space="0" w:color="auto"/>
                            <w:bottom w:val="none" w:sz="0" w:space="0" w:color="auto"/>
                            <w:right w:val="none" w:sz="0" w:space="0" w:color="auto"/>
                          </w:divBdr>
                          <w:divsChild>
                            <w:div w:id="686907465">
                              <w:marLeft w:val="0"/>
                              <w:marRight w:val="-750"/>
                              <w:marTop w:val="0"/>
                              <w:marBottom w:val="0"/>
                              <w:divBdr>
                                <w:top w:val="none" w:sz="0" w:space="0" w:color="auto"/>
                                <w:left w:val="none" w:sz="0" w:space="0" w:color="auto"/>
                                <w:bottom w:val="none" w:sz="0" w:space="0" w:color="auto"/>
                                <w:right w:val="none" w:sz="0" w:space="0" w:color="auto"/>
                              </w:divBdr>
                              <w:divsChild>
                                <w:div w:id="1216164879">
                                  <w:marLeft w:val="0"/>
                                  <w:marRight w:val="0"/>
                                  <w:marTop w:val="0"/>
                                  <w:marBottom w:val="0"/>
                                  <w:divBdr>
                                    <w:top w:val="none" w:sz="0" w:space="0" w:color="auto"/>
                                    <w:left w:val="none" w:sz="0" w:space="0" w:color="auto"/>
                                    <w:bottom w:val="none" w:sz="0" w:space="0" w:color="auto"/>
                                    <w:right w:val="none" w:sz="0" w:space="0" w:color="auto"/>
                                  </w:divBdr>
                                  <w:divsChild>
                                    <w:div w:id="1519201825">
                                      <w:marLeft w:val="0"/>
                                      <w:marRight w:val="0"/>
                                      <w:marTop w:val="0"/>
                                      <w:marBottom w:val="0"/>
                                      <w:divBdr>
                                        <w:top w:val="none" w:sz="0" w:space="0" w:color="auto"/>
                                        <w:left w:val="none" w:sz="0" w:space="0" w:color="auto"/>
                                        <w:bottom w:val="none" w:sz="0" w:space="0" w:color="auto"/>
                                        <w:right w:val="none" w:sz="0" w:space="0" w:color="auto"/>
                                      </w:divBdr>
                                      <w:divsChild>
                                        <w:div w:id="128523375">
                                          <w:marLeft w:val="0"/>
                                          <w:marRight w:val="0"/>
                                          <w:marTop w:val="0"/>
                                          <w:marBottom w:val="0"/>
                                          <w:divBdr>
                                            <w:top w:val="none" w:sz="0" w:space="0" w:color="auto"/>
                                            <w:left w:val="none" w:sz="0" w:space="0" w:color="auto"/>
                                            <w:bottom w:val="none" w:sz="0" w:space="0" w:color="auto"/>
                                            <w:right w:val="none" w:sz="0" w:space="0" w:color="auto"/>
                                          </w:divBdr>
                                          <w:divsChild>
                                            <w:div w:id="788007430">
                                              <w:marLeft w:val="0"/>
                                              <w:marRight w:val="0"/>
                                              <w:marTop w:val="0"/>
                                              <w:marBottom w:val="0"/>
                                              <w:divBdr>
                                                <w:top w:val="none" w:sz="0" w:space="0" w:color="auto"/>
                                                <w:left w:val="none" w:sz="0" w:space="0" w:color="auto"/>
                                                <w:bottom w:val="none" w:sz="0" w:space="0" w:color="auto"/>
                                                <w:right w:val="none" w:sz="0" w:space="0" w:color="auto"/>
                                              </w:divBdr>
                                              <w:divsChild>
                                                <w:div w:id="195921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552647">
          <w:marLeft w:val="0"/>
          <w:marRight w:val="0"/>
          <w:marTop w:val="0"/>
          <w:marBottom w:val="0"/>
          <w:divBdr>
            <w:top w:val="none" w:sz="0" w:space="0" w:color="auto"/>
            <w:left w:val="none" w:sz="0" w:space="0" w:color="auto"/>
            <w:bottom w:val="none" w:sz="0" w:space="0" w:color="auto"/>
            <w:right w:val="none" w:sz="0" w:space="0" w:color="auto"/>
          </w:divBdr>
          <w:divsChild>
            <w:div w:id="193884678">
              <w:marLeft w:val="0"/>
              <w:marRight w:val="0"/>
              <w:marTop w:val="0"/>
              <w:marBottom w:val="0"/>
              <w:divBdr>
                <w:top w:val="none" w:sz="0" w:space="0" w:color="auto"/>
                <w:left w:val="none" w:sz="0" w:space="0" w:color="auto"/>
                <w:bottom w:val="none" w:sz="0" w:space="0" w:color="auto"/>
                <w:right w:val="none" w:sz="0" w:space="0" w:color="auto"/>
              </w:divBdr>
              <w:divsChild>
                <w:div w:id="1776318466">
                  <w:marLeft w:val="0"/>
                  <w:marRight w:val="0"/>
                  <w:marTop w:val="0"/>
                  <w:marBottom w:val="0"/>
                  <w:divBdr>
                    <w:top w:val="none" w:sz="0" w:space="0" w:color="auto"/>
                    <w:left w:val="none" w:sz="0" w:space="0" w:color="auto"/>
                    <w:bottom w:val="none" w:sz="0" w:space="0" w:color="auto"/>
                    <w:right w:val="none" w:sz="0" w:space="0" w:color="auto"/>
                  </w:divBdr>
                  <w:divsChild>
                    <w:div w:id="18961131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637907412">
          <w:marLeft w:val="0"/>
          <w:marRight w:val="0"/>
          <w:marTop w:val="0"/>
          <w:marBottom w:val="0"/>
          <w:divBdr>
            <w:top w:val="none" w:sz="0" w:space="0" w:color="auto"/>
            <w:left w:val="none" w:sz="0" w:space="0" w:color="auto"/>
            <w:bottom w:val="none" w:sz="0" w:space="0" w:color="auto"/>
            <w:right w:val="none" w:sz="0" w:space="0" w:color="auto"/>
          </w:divBdr>
          <w:divsChild>
            <w:div w:id="1769962654">
              <w:marLeft w:val="0"/>
              <w:marRight w:val="0"/>
              <w:marTop w:val="0"/>
              <w:marBottom w:val="0"/>
              <w:divBdr>
                <w:top w:val="none" w:sz="0" w:space="0" w:color="auto"/>
                <w:left w:val="none" w:sz="0" w:space="0" w:color="auto"/>
                <w:bottom w:val="none" w:sz="0" w:space="0" w:color="auto"/>
                <w:right w:val="none" w:sz="0" w:space="0" w:color="auto"/>
              </w:divBdr>
              <w:divsChild>
                <w:div w:id="547766900">
                  <w:marLeft w:val="0"/>
                  <w:marRight w:val="0"/>
                  <w:marTop w:val="0"/>
                  <w:marBottom w:val="0"/>
                  <w:divBdr>
                    <w:top w:val="none" w:sz="0" w:space="0" w:color="auto"/>
                    <w:left w:val="none" w:sz="0" w:space="0" w:color="auto"/>
                    <w:bottom w:val="none" w:sz="0" w:space="0" w:color="auto"/>
                    <w:right w:val="none" w:sz="0" w:space="0" w:color="auto"/>
                  </w:divBdr>
                  <w:divsChild>
                    <w:div w:id="162851101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569928326">
          <w:marLeft w:val="0"/>
          <w:marRight w:val="0"/>
          <w:marTop w:val="0"/>
          <w:marBottom w:val="0"/>
          <w:divBdr>
            <w:top w:val="none" w:sz="0" w:space="0" w:color="auto"/>
            <w:left w:val="none" w:sz="0" w:space="0" w:color="auto"/>
            <w:bottom w:val="none" w:sz="0" w:space="0" w:color="auto"/>
            <w:right w:val="none" w:sz="0" w:space="0" w:color="auto"/>
          </w:divBdr>
          <w:divsChild>
            <w:div w:id="592280402">
              <w:marLeft w:val="0"/>
              <w:marRight w:val="0"/>
              <w:marTop w:val="0"/>
              <w:marBottom w:val="0"/>
              <w:divBdr>
                <w:top w:val="none" w:sz="0" w:space="0" w:color="auto"/>
                <w:left w:val="none" w:sz="0" w:space="0" w:color="auto"/>
                <w:bottom w:val="none" w:sz="0" w:space="0" w:color="auto"/>
                <w:right w:val="none" w:sz="0" w:space="0" w:color="auto"/>
              </w:divBdr>
              <w:divsChild>
                <w:div w:id="385375523">
                  <w:marLeft w:val="0"/>
                  <w:marRight w:val="0"/>
                  <w:marTop w:val="0"/>
                  <w:marBottom w:val="0"/>
                  <w:divBdr>
                    <w:top w:val="none" w:sz="0" w:space="0" w:color="auto"/>
                    <w:left w:val="none" w:sz="0" w:space="0" w:color="auto"/>
                    <w:bottom w:val="none" w:sz="0" w:space="0" w:color="auto"/>
                    <w:right w:val="none" w:sz="0" w:space="0" w:color="auto"/>
                  </w:divBdr>
                  <w:divsChild>
                    <w:div w:id="489827638">
                      <w:marLeft w:val="0"/>
                      <w:marRight w:val="0"/>
                      <w:marTop w:val="0"/>
                      <w:marBottom w:val="0"/>
                      <w:divBdr>
                        <w:top w:val="none" w:sz="0" w:space="0" w:color="auto"/>
                        <w:left w:val="none" w:sz="0" w:space="0" w:color="auto"/>
                        <w:bottom w:val="none" w:sz="0" w:space="0" w:color="auto"/>
                        <w:right w:val="none" w:sz="0" w:space="0" w:color="auto"/>
                      </w:divBdr>
                      <w:divsChild>
                        <w:div w:id="689717633">
                          <w:marLeft w:val="0"/>
                          <w:marRight w:val="0"/>
                          <w:marTop w:val="0"/>
                          <w:marBottom w:val="0"/>
                          <w:divBdr>
                            <w:top w:val="none" w:sz="0" w:space="0" w:color="auto"/>
                            <w:left w:val="none" w:sz="0" w:space="0" w:color="auto"/>
                            <w:bottom w:val="none" w:sz="0" w:space="0" w:color="auto"/>
                            <w:right w:val="none" w:sz="0" w:space="0" w:color="auto"/>
                          </w:divBdr>
                          <w:divsChild>
                            <w:div w:id="726926190">
                              <w:marLeft w:val="0"/>
                              <w:marRight w:val="-750"/>
                              <w:marTop w:val="0"/>
                              <w:marBottom w:val="0"/>
                              <w:divBdr>
                                <w:top w:val="none" w:sz="0" w:space="0" w:color="auto"/>
                                <w:left w:val="none" w:sz="0" w:space="0" w:color="auto"/>
                                <w:bottom w:val="none" w:sz="0" w:space="0" w:color="auto"/>
                                <w:right w:val="none" w:sz="0" w:space="0" w:color="auto"/>
                              </w:divBdr>
                              <w:divsChild>
                                <w:div w:id="808400774">
                                  <w:marLeft w:val="0"/>
                                  <w:marRight w:val="0"/>
                                  <w:marTop w:val="0"/>
                                  <w:marBottom w:val="0"/>
                                  <w:divBdr>
                                    <w:top w:val="none" w:sz="0" w:space="0" w:color="auto"/>
                                    <w:left w:val="none" w:sz="0" w:space="0" w:color="auto"/>
                                    <w:bottom w:val="none" w:sz="0" w:space="0" w:color="auto"/>
                                    <w:right w:val="none" w:sz="0" w:space="0" w:color="auto"/>
                                  </w:divBdr>
                                  <w:divsChild>
                                    <w:div w:id="949361100">
                                      <w:marLeft w:val="0"/>
                                      <w:marRight w:val="0"/>
                                      <w:marTop w:val="0"/>
                                      <w:marBottom w:val="0"/>
                                      <w:divBdr>
                                        <w:top w:val="none" w:sz="0" w:space="0" w:color="auto"/>
                                        <w:left w:val="none" w:sz="0" w:space="0" w:color="auto"/>
                                        <w:bottom w:val="none" w:sz="0" w:space="0" w:color="auto"/>
                                        <w:right w:val="none" w:sz="0" w:space="0" w:color="auto"/>
                                      </w:divBdr>
                                      <w:divsChild>
                                        <w:div w:id="1948350947">
                                          <w:marLeft w:val="0"/>
                                          <w:marRight w:val="0"/>
                                          <w:marTop w:val="0"/>
                                          <w:marBottom w:val="0"/>
                                          <w:divBdr>
                                            <w:top w:val="none" w:sz="0" w:space="0" w:color="auto"/>
                                            <w:left w:val="none" w:sz="0" w:space="0" w:color="auto"/>
                                            <w:bottom w:val="none" w:sz="0" w:space="0" w:color="auto"/>
                                            <w:right w:val="none" w:sz="0" w:space="0" w:color="auto"/>
                                          </w:divBdr>
                                          <w:divsChild>
                                            <w:div w:id="1214460561">
                                              <w:marLeft w:val="0"/>
                                              <w:marRight w:val="0"/>
                                              <w:marTop w:val="0"/>
                                              <w:marBottom w:val="0"/>
                                              <w:divBdr>
                                                <w:top w:val="none" w:sz="0" w:space="0" w:color="auto"/>
                                                <w:left w:val="none" w:sz="0" w:space="0" w:color="auto"/>
                                                <w:bottom w:val="none" w:sz="0" w:space="0" w:color="auto"/>
                                                <w:right w:val="none" w:sz="0" w:space="0" w:color="auto"/>
                                              </w:divBdr>
                                              <w:divsChild>
                                                <w:div w:id="5468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32430229">
          <w:marLeft w:val="0"/>
          <w:marRight w:val="0"/>
          <w:marTop w:val="0"/>
          <w:marBottom w:val="0"/>
          <w:divBdr>
            <w:top w:val="none" w:sz="0" w:space="0" w:color="auto"/>
            <w:left w:val="none" w:sz="0" w:space="0" w:color="auto"/>
            <w:bottom w:val="none" w:sz="0" w:space="0" w:color="auto"/>
            <w:right w:val="none" w:sz="0" w:space="0" w:color="auto"/>
          </w:divBdr>
          <w:divsChild>
            <w:div w:id="219100153">
              <w:marLeft w:val="0"/>
              <w:marRight w:val="0"/>
              <w:marTop w:val="0"/>
              <w:marBottom w:val="0"/>
              <w:divBdr>
                <w:top w:val="none" w:sz="0" w:space="0" w:color="auto"/>
                <w:left w:val="none" w:sz="0" w:space="0" w:color="auto"/>
                <w:bottom w:val="none" w:sz="0" w:space="0" w:color="auto"/>
                <w:right w:val="none" w:sz="0" w:space="0" w:color="auto"/>
              </w:divBdr>
              <w:divsChild>
                <w:div w:id="1184827473">
                  <w:marLeft w:val="0"/>
                  <w:marRight w:val="0"/>
                  <w:marTop w:val="0"/>
                  <w:marBottom w:val="0"/>
                  <w:divBdr>
                    <w:top w:val="none" w:sz="0" w:space="0" w:color="auto"/>
                    <w:left w:val="none" w:sz="0" w:space="0" w:color="auto"/>
                    <w:bottom w:val="none" w:sz="0" w:space="0" w:color="auto"/>
                    <w:right w:val="none" w:sz="0" w:space="0" w:color="auto"/>
                  </w:divBdr>
                  <w:divsChild>
                    <w:div w:id="833304061">
                      <w:marLeft w:val="0"/>
                      <w:marRight w:val="0"/>
                      <w:marTop w:val="0"/>
                      <w:marBottom w:val="0"/>
                      <w:divBdr>
                        <w:top w:val="none" w:sz="0" w:space="0" w:color="auto"/>
                        <w:left w:val="none" w:sz="0" w:space="0" w:color="auto"/>
                        <w:bottom w:val="none" w:sz="0" w:space="0" w:color="auto"/>
                        <w:right w:val="none" w:sz="0" w:space="0" w:color="auto"/>
                      </w:divBdr>
                      <w:divsChild>
                        <w:div w:id="1392733219">
                          <w:marLeft w:val="0"/>
                          <w:marRight w:val="0"/>
                          <w:marTop w:val="0"/>
                          <w:marBottom w:val="0"/>
                          <w:divBdr>
                            <w:top w:val="none" w:sz="0" w:space="0" w:color="auto"/>
                            <w:left w:val="none" w:sz="0" w:space="0" w:color="auto"/>
                            <w:bottom w:val="none" w:sz="0" w:space="0" w:color="auto"/>
                            <w:right w:val="none" w:sz="0" w:space="0" w:color="auto"/>
                          </w:divBdr>
                          <w:divsChild>
                            <w:div w:id="829250241">
                              <w:marLeft w:val="0"/>
                              <w:marRight w:val="-750"/>
                              <w:marTop w:val="0"/>
                              <w:marBottom w:val="0"/>
                              <w:divBdr>
                                <w:top w:val="none" w:sz="0" w:space="0" w:color="auto"/>
                                <w:left w:val="none" w:sz="0" w:space="0" w:color="auto"/>
                                <w:bottom w:val="none" w:sz="0" w:space="0" w:color="auto"/>
                                <w:right w:val="none" w:sz="0" w:space="0" w:color="auto"/>
                              </w:divBdr>
                              <w:divsChild>
                                <w:div w:id="1273899449">
                                  <w:marLeft w:val="0"/>
                                  <w:marRight w:val="0"/>
                                  <w:marTop w:val="0"/>
                                  <w:marBottom w:val="0"/>
                                  <w:divBdr>
                                    <w:top w:val="none" w:sz="0" w:space="0" w:color="auto"/>
                                    <w:left w:val="none" w:sz="0" w:space="0" w:color="auto"/>
                                    <w:bottom w:val="none" w:sz="0" w:space="0" w:color="auto"/>
                                    <w:right w:val="none" w:sz="0" w:space="0" w:color="auto"/>
                                  </w:divBdr>
                                  <w:divsChild>
                                    <w:div w:id="1020005652">
                                      <w:marLeft w:val="0"/>
                                      <w:marRight w:val="0"/>
                                      <w:marTop w:val="0"/>
                                      <w:marBottom w:val="0"/>
                                      <w:divBdr>
                                        <w:top w:val="none" w:sz="0" w:space="0" w:color="auto"/>
                                        <w:left w:val="none" w:sz="0" w:space="0" w:color="auto"/>
                                        <w:bottom w:val="none" w:sz="0" w:space="0" w:color="auto"/>
                                        <w:right w:val="none" w:sz="0" w:space="0" w:color="auto"/>
                                      </w:divBdr>
                                      <w:divsChild>
                                        <w:div w:id="59521139">
                                          <w:marLeft w:val="0"/>
                                          <w:marRight w:val="0"/>
                                          <w:marTop w:val="0"/>
                                          <w:marBottom w:val="0"/>
                                          <w:divBdr>
                                            <w:top w:val="none" w:sz="0" w:space="0" w:color="auto"/>
                                            <w:left w:val="none" w:sz="0" w:space="0" w:color="auto"/>
                                            <w:bottom w:val="none" w:sz="0" w:space="0" w:color="auto"/>
                                            <w:right w:val="none" w:sz="0" w:space="0" w:color="auto"/>
                                          </w:divBdr>
                                          <w:divsChild>
                                            <w:div w:id="2073310946">
                                              <w:marLeft w:val="0"/>
                                              <w:marRight w:val="0"/>
                                              <w:marTop w:val="0"/>
                                              <w:marBottom w:val="0"/>
                                              <w:divBdr>
                                                <w:top w:val="none" w:sz="0" w:space="0" w:color="auto"/>
                                                <w:left w:val="none" w:sz="0" w:space="0" w:color="auto"/>
                                                <w:bottom w:val="none" w:sz="0" w:space="0" w:color="auto"/>
                                                <w:right w:val="none" w:sz="0" w:space="0" w:color="auto"/>
                                              </w:divBdr>
                                              <w:divsChild>
                                                <w:div w:id="99268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0126460">
          <w:marLeft w:val="0"/>
          <w:marRight w:val="0"/>
          <w:marTop w:val="0"/>
          <w:marBottom w:val="0"/>
          <w:divBdr>
            <w:top w:val="none" w:sz="0" w:space="0" w:color="auto"/>
            <w:left w:val="none" w:sz="0" w:space="0" w:color="auto"/>
            <w:bottom w:val="none" w:sz="0" w:space="0" w:color="auto"/>
            <w:right w:val="none" w:sz="0" w:space="0" w:color="auto"/>
          </w:divBdr>
          <w:divsChild>
            <w:div w:id="1006056273">
              <w:marLeft w:val="0"/>
              <w:marRight w:val="0"/>
              <w:marTop w:val="0"/>
              <w:marBottom w:val="0"/>
              <w:divBdr>
                <w:top w:val="none" w:sz="0" w:space="0" w:color="auto"/>
                <w:left w:val="none" w:sz="0" w:space="0" w:color="auto"/>
                <w:bottom w:val="none" w:sz="0" w:space="0" w:color="auto"/>
                <w:right w:val="none" w:sz="0" w:space="0" w:color="auto"/>
              </w:divBdr>
              <w:divsChild>
                <w:div w:id="2028479695">
                  <w:marLeft w:val="0"/>
                  <w:marRight w:val="0"/>
                  <w:marTop w:val="0"/>
                  <w:marBottom w:val="0"/>
                  <w:divBdr>
                    <w:top w:val="none" w:sz="0" w:space="0" w:color="auto"/>
                    <w:left w:val="none" w:sz="0" w:space="0" w:color="auto"/>
                    <w:bottom w:val="none" w:sz="0" w:space="0" w:color="auto"/>
                    <w:right w:val="none" w:sz="0" w:space="0" w:color="auto"/>
                  </w:divBdr>
                  <w:divsChild>
                    <w:div w:id="173843843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34748953">
          <w:marLeft w:val="0"/>
          <w:marRight w:val="0"/>
          <w:marTop w:val="0"/>
          <w:marBottom w:val="0"/>
          <w:divBdr>
            <w:top w:val="none" w:sz="0" w:space="0" w:color="auto"/>
            <w:left w:val="none" w:sz="0" w:space="0" w:color="auto"/>
            <w:bottom w:val="none" w:sz="0" w:space="0" w:color="auto"/>
            <w:right w:val="none" w:sz="0" w:space="0" w:color="auto"/>
          </w:divBdr>
          <w:divsChild>
            <w:div w:id="2060863968">
              <w:marLeft w:val="0"/>
              <w:marRight w:val="0"/>
              <w:marTop w:val="0"/>
              <w:marBottom w:val="0"/>
              <w:divBdr>
                <w:top w:val="none" w:sz="0" w:space="0" w:color="auto"/>
                <w:left w:val="none" w:sz="0" w:space="0" w:color="auto"/>
                <w:bottom w:val="none" w:sz="0" w:space="0" w:color="auto"/>
                <w:right w:val="none" w:sz="0" w:space="0" w:color="auto"/>
              </w:divBdr>
              <w:divsChild>
                <w:div w:id="2106723979">
                  <w:marLeft w:val="0"/>
                  <w:marRight w:val="0"/>
                  <w:marTop w:val="0"/>
                  <w:marBottom w:val="0"/>
                  <w:divBdr>
                    <w:top w:val="none" w:sz="0" w:space="0" w:color="auto"/>
                    <w:left w:val="none" w:sz="0" w:space="0" w:color="auto"/>
                    <w:bottom w:val="none" w:sz="0" w:space="0" w:color="auto"/>
                    <w:right w:val="none" w:sz="0" w:space="0" w:color="auto"/>
                  </w:divBdr>
                  <w:divsChild>
                    <w:div w:id="196176234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0954267">
          <w:marLeft w:val="0"/>
          <w:marRight w:val="0"/>
          <w:marTop w:val="0"/>
          <w:marBottom w:val="0"/>
          <w:divBdr>
            <w:top w:val="none" w:sz="0" w:space="0" w:color="auto"/>
            <w:left w:val="none" w:sz="0" w:space="0" w:color="auto"/>
            <w:bottom w:val="none" w:sz="0" w:space="0" w:color="auto"/>
            <w:right w:val="none" w:sz="0" w:space="0" w:color="auto"/>
          </w:divBdr>
          <w:divsChild>
            <w:div w:id="237254850">
              <w:marLeft w:val="0"/>
              <w:marRight w:val="0"/>
              <w:marTop w:val="0"/>
              <w:marBottom w:val="0"/>
              <w:divBdr>
                <w:top w:val="none" w:sz="0" w:space="0" w:color="auto"/>
                <w:left w:val="none" w:sz="0" w:space="0" w:color="auto"/>
                <w:bottom w:val="none" w:sz="0" w:space="0" w:color="auto"/>
                <w:right w:val="none" w:sz="0" w:space="0" w:color="auto"/>
              </w:divBdr>
              <w:divsChild>
                <w:div w:id="1095370666">
                  <w:marLeft w:val="0"/>
                  <w:marRight w:val="0"/>
                  <w:marTop w:val="0"/>
                  <w:marBottom w:val="0"/>
                  <w:divBdr>
                    <w:top w:val="none" w:sz="0" w:space="0" w:color="auto"/>
                    <w:left w:val="none" w:sz="0" w:space="0" w:color="auto"/>
                    <w:bottom w:val="none" w:sz="0" w:space="0" w:color="auto"/>
                    <w:right w:val="none" w:sz="0" w:space="0" w:color="auto"/>
                  </w:divBdr>
                  <w:divsChild>
                    <w:div w:id="198130688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8626344">
          <w:marLeft w:val="0"/>
          <w:marRight w:val="0"/>
          <w:marTop w:val="0"/>
          <w:marBottom w:val="0"/>
          <w:divBdr>
            <w:top w:val="none" w:sz="0" w:space="0" w:color="auto"/>
            <w:left w:val="none" w:sz="0" w:space="0" w:color="auto"/>
            <w:bottom w:val="none" w:sz="0" w:space="0" w:color="auto"/>
            <w:right w:val="none" w:sz="0" w:space="0" w:color="auto"/>
          </w:divBdr>
          <w:divsChild>
            <w:div w:id="274364057">
              <w:marLeft w:val="0"/>
              <w:marRight w:val="0"/>
              <w:marTop w:val="0"/>
              <w:marBottom w:val="0"/>
              <w:divBdr>
                <w:top w:val="none" w:sz="0" w:space="0" w:color="auto"/>
                <w:left w:val="none" w:sz="0" w:space="0" w:color="auto"/>
                <w:bottom w:val="none" w:sz="0" w:space="0" w:color="auto"/>
                <w:right w:val="none" w:sz="0" w:space="0" w:color="auto"/>
              </w:divBdr>
              <w:divsChild>
                <w:div w:id="599991639">
                  <w:marLeft w:val="0"/>
                  <w:marRight w:val="0"/>
                  <w:marTop w:val="0"/>
                  <w:marBottom w:val="0"/>
                  <w:divBdr>
                    <w:top w:val="none" w:sz="0" w:space="0" w:color="auto"/>
                    <w:left w:val="none" w:sz="0" w:space="0" w:color="auto"/>
                    <w:bottom w:val="none" w:sz="0" w:space="0" w:color="auto"/>
                    <w:right w:val="none" w:sz="0" w:space="0" w:color="auto"/>
                  </w:divBdr>
                  <w:divsChild>
                    <w:div w:id="1300384274">
                      <w:marLeft w:val="0"/>
                      <w:marRight w:val="0"/>
                      <w:marTop w:val="0"/>
                      <w:marBottom w:val="0"/>
                      <w:divBdr>
                        <w:top w:val="none" w:sz="0" w:space="0" w:color="auto"/>
                        <w:left w:val="none" w:sz="0" w:space="0" w:color="auto"/>
                        <w:bottom w:val="none" w:sz="0" w:space="0" w:color="auto"/>
                        <w:right w:val="none" w:sz="0" w:space="0" w:color="auto"/>
                      </w:divBdr>
                      <w:divsChild>
                        <w:div w:id="1466466028">
                          <w:marLeft w:val="0"/>
                          <w:marRight w:val="0"/>
                          <w:marTop w:val="0"/>
                          <w:marBottom w:val="0"/>
                          <w:divBdr>
                            <w:top w:val="none" w:sz="0" w:space="0" w:color="auto"/>
                            <w:left w:val="none" w:sz="0" w:space="0" w:color="auto"/>
                            <w:bottom w:val="none" w:sz="0" w:space="0" w:color="auto"/>
                            <w:right w:val="none" w:sz="0" w:space="0" w:color="auto"/>
                          </w:divBdr>
                          <w:divsChild>
                            <w:div w:id="1249652635">
                              <w:marLeft w:val="0"/>
                              <w:marRight w:val="-750"/>
                              <w:marTop w:val="0"/>
                              <w:marBottom w:val="0"/>
                              <w:divBdr>
                                <w:top w:val="none" w:sz="0" w:space="0" w:color="auto"/>
                                <w:left w:val="none" w:sz="0" w:space="0" w:color="auto"/>
                                <w:bottom w:val="none" w:sz="0" w:space="0" w:color="auto"/>
                                <w:right w:val="none" w:sz="0" w:space="0" w:color="auto"/>
                              </w:divBdr>
                              <w:divsChild>
                                <w:div w:id="1869374433">
                                  <w:marLeft w:val="0"/>
                                  <w:marRight w:val="0"/>
                                  <w:marTop w:val="0"/>
                                  <w:marBottom w:val="0"/>
                                  <w:divBdr>
                                    <w:top w:val="none" w:sz="0" w:space="0" w:color="auto"/>
                                    <w:left w:val="none" w:sz="0" w:space="0" w:color="auto"/>
                                    <w:bottom w:val="none" w:sz="0" w:space="0" w:color="auto"/>
                                    <w:right w:val="none" w:sz="0" w:space="0" w:color="auto"/>
                                  </w:divBdr>
                                  <w:divsChild>
                                    <w:div w:id="828057886">
                                      <w:marLeft w:val="0"/>
                                      <w:marRight w:val="0"/>
                                      <w:marTop w:val="0"/>
                                      <w:marBottom w:val="0"/>
                                      <w:divBdr>
                                        <w:top w:val="none" w:sz="0" w:space="0" w:color="auto"/>
                                        <w:left w:val="none" w:sz="0" w:space="0" w:color="auto"/>
                                        <w:bottom w:val="none" w:sz="0" w:space="0" w:color="auto"/>
                                        <w:right w:val="none" w:sz="0" w:space="0" w:color="auto"/>
                                      </w:divBdr>
                                      <w:divsChild>
                                        <w:div w:id="1173959475">
                                          <w:marLeft w:val="0"/>
                                          <w:marRight w:val="0"/>
                                          <w:marTop w:val="0"/>
                                          <w:marBottom w:val="0"/>
                                          <w:divBdr>
                                            <w:top w:val="none" w:sz="0" w:space="0" w:color="auto"/>
                                            <w:left w:val="none" w:sz="0" w:space="0" w:color="auto"/>
                                            <w:bottom w:val="none" w:sz="0" w:space="0" w:color="auto"/>
                                            <w:right w:val="none" w:sz="0" w:space="0" w:color="auto"/>
                                          </w:divBdr>
                                          <w:divsChild>
                                            <w:div w:id="1216504537">
                                              <w:marLeft w:val="0"/>
                                              <w:marRight w:val="0"/>
                                              <w:marTop w:val="0"/>
                                              <w:marBottom w:val="0"/>
                                              <w:divBdr>
                                                <w:top w:val="none" w:sz="0" w:space="0" w:color="auto"/>
                                                <w:left w:val="none" w:sz="0" w:space="0" w:color="auto"/>
                                                <w:bottom w:val="none" w:sz="0" w:space="0" w:color="auto"/>
                                                <w:right w:val="none" w:sz="0" w:space="0" w:color="auto"/>
                                              </w:divBdr>
                                              <w:divsChild>
                                                <w:div w:id="94149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0155772">
          <w:marLeft w:val="0"/>
          <w:marRight w:val="0"/>
          <w:marTop w:val="0"/>
          <w:marBottom w:val="0"/>
          <w:divBdr>
            <w:top w:val="none" w:sz="0" w:space="0" w:color="auto"/>
            <w:left w:val="none" w:sz="0" w:space="0" w:color="auto"/>
            <w:bottom w:val="none" w:sz="0" w:space="0" w:color="auto"/>
            <w:right w:val="none" w:sz="0" w:space="0" w:color="auto"/>
          </w:divBdr>
          <w:divsChild>
            <w:div w:id="491869846">
              <w:marLeft w:val="0"/>
              <w:marRight w:val="0"/>
              <w:marTop w:val="0"/>
              <w:marBottom w:val="0"/>
              <w:divBdr>
                <w:top w:val="none" w:sz="0" w:space="0" w:color="auto"/>
                <w:left w:val="none" w:sz="0" w:space="0" w:color="auto"/>
                <w:bottom w:val="none" w:sz="0" w:space="0" w:color="auto"/>
                <w:right w:val="none" w:sz="0" w:space="0" w:color="auto"/>
              </w:divBdr>
              <w:divsChild>
                <w:div w:id="1436754216">
                  <w:marLeft w:val="0"/>
                  <w:marRight w:val="0"/>
                  <w:marTop w:val="0"/>
                  <w:marBottom w:val="0"/>
                  <w:divBdr>
                    <w:top w:val="none" w:sz="0" w:space="0" w:color="auto"/>
                    <w:left w:val="none" w:sz="0" w:space="0" w:color="auto"/>
                    <w:bottom w:val="none" w:sz="0" w:space="0" w:color="auto"/>
                    <w:right w:val="none" w:sz="0" w:space="0" w:color="auto"/>
                  </w:divBdr>
                  <w:divsChild>
                    <w:div w:id="1946037210">
                      <w:marLeft w:val="0"/>
                      <w:marRight w:val="0"/>
                      <w:marTop w:val="0"/>
                      <w:marBottom w:val="0"/>
                      <w:divBdr>
                        <w:top w:val="none" w:sz="0" w:space="0" w:color="auto"/>
                        <w:left w:val="none" w:sz="0" w:space="0" w:color="auto"/>
                        <w:bottom w:val="none" w:sz="0" w:space="0" w:color="auto"/>
                        <w:right w:val="none" w:sz="0" w:space="0" w:color="auto"/>
                      </w:divBdr>
                      <w:divsChild>
                        <w:div w:id="1939219318">
                          <w:marLeft w:val="0"/>
                          <w:marRight w:val="0"/>
                          <w:marTop w:val="0"/>
                          <w:marBottom w:val="0"/>
                          <w:divBdr>
                            <w:top w:val="none" w:sz="0" w:space="0" w:color="auto"/>
                            <w:left w:val="none" w:sz="0" w:space="0" w:color="auto"/>
                            <w:bottom w:val="none" w:sz="0" w:space="0" w:color="auto"/>
                            <w:right w:val="none" w:sz="0" w:space="0" w:color="auto"/>
                          </w:divBdr>
                          <w:divsChild>
                            <w:div w:id="109785832">
                              <w:marLeft w:val="0"/>
                              <w:marRight w:val="-750"/>
                              <w:marTop w:val="0"/>
                              <w:marBottom w:val="0"/>
                              <w:divBdr>
                                <w:top w:val="none" w:sz="0" w:space="0" w:color="auto"/>
                                <w:left w:val="none" w:sz="0" w:space="0" w:color="auto"/>
                                <w:bottom w:val="none" w:sz="0" w:space="0" w:color="auto"/>
                                <w:right w:val="none" w:sz="0" w:space="0" w:color="auto"/>
                              </w:divBdr>
                              <w:divsChild>
                                <w:div w:id="1160197818">
                                  <w:marLeft w:val="0"/>
                                  <w:marRight w:val="0"/>
                                  <w:marTop w:val="0"/>
                                  <w:marBottom w:val="0"/>
                                  <w:divBdr>
                                    <w:top w:val="none" w:sz="0" w:space="0" w:color="auto"/>
                                    <w:left w:val="none" w:sz="0" w:space="0" w:color="auto"/>
                                    <w:bottom w:val="none" w:sz="0" w:space="0" w:color="auto"/>
                                    <w:right w:val="none" w:sz="0" w:space="0" w:color="auto"/>
                                  </w:divBdr>
                                  <w:divsChild>
                                    <w:div w:id="1579515074">
                                      <w:marLeft w:val="0"/>
                                      <w:marRight w:val="0"/>
                                      <w:marTop w:val="0"/>
                                      <w:marBottom w:val="0"/>
                                      <w:divBdr>
                                        <w:top w:val="none" w:sz="0" w:space="0" w:color="auto"/>
                                        <w:left w:val="none" w:sz="0" w:space="0" w:color="auto"/>
                                        <w:bottom w:val="none" w:sz="0" w:space="0" w:color="auto"/>
                                        <w:right w:val="none" w:sz="0" w:space="0" w:color="auto"/>
                                      </w:divBdr>
                                      <w:divsChild>
                                        <w:div w:id="2044598436">
                                          <w:marLeft w:val="0"/>
                                          <w:marRight w:val="0"/>
                                          <w:marTop w:val="0"/>
                                          <w:marBottom w:val="0"/>
                                          <w:divBdr>
                                            <w:top w:val="none" w:sz="0" w:space="0" w:color="auto"/>
                                            <w:left w:val="none" w:sz="0" w:space="0" w:color="auto"/>
                                            <w:bottom w:val="none" w:sz="0" w:space="0" w:color="auto"/>
                                            <w:right w:val="none" w:sz="0" w:space="0" w:color="auto"/>
                                          </w:divBdr>
                                          <w:divsChild>
                                            <w:div w:id="1644114610">
                                              <w:marLeft w:val="0"/>
                                              <w:marRight w:val="0"/>
                                              <w:marTop w:val="0"/>
                                              <w:marBottom w:val="0"/>
                                              <w:divBdr>
                                                <w:top w:val="none" w:sz="0" w:space="0" w:color="auto"/>
                                                <w:left w:val="none" w:sz="0" w:space="0" w:color="auto"/>
                                                <w:bottom w:val="none" w:sz="0" w:space="0" w:color="auto"/>
                                                <w:right w:val="none" w:sz="0" w:space="0" w:color="auto"/>
                                              </w:divBdr>
                                              <w:divsChild>
                                                <w:div w:id="19427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721323">
              <w:marLeft w:val="0"/>
              <w:marRight w:val="0"/>
              <w:marTop w:val="75"/>
              <w:marBottom w:val="0"/>
              <w:divBdr>
                <w:top w:val="none" w:sz="0" w:space="0" w:color="auto"/>
                <w:left w:val="none" w:sz="0" w:space="0" w:color="auto"/>
                <w:bottom w:val="none" w:sz="0" w:space="0" w:color="auto"/>
                <w:right w:val="none" w:sz="0" w:space="0" w:color="auto"/>
              </w:divBdr>
              <w:divsChild>
                <w:div w:id="1393652426">
                  <w:marLeft w:val="0"/>
                  <w:marRight w:val="0"/>
                  <w:marTop w:val="0"/>
                  <w:marBottom w:val="0"/>
                  <w:divBdr>
                    <w:top w:val="none" w:sz="0" w:space="0" w:color="auto"/>
                    <w:left w:val="none" w:sz="0" w:space="0" w:color="auto"/>
                    <w:bottom w:val="none" w:sz="0" w:space="0" w:color="auto"/>
                    <w:right w:val="none" w:sz="0" w:space="0" w:color="auto"/>
                  </w:divBdr>
                  <w:divsChild>
                    <w:div w:id="144483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017534">
          <w:marLeft w:val="0"/>
          <w:marRight w:val="0"/>
          <w:marTop w:val="0"/>
          <w:marBottom w:val="0"/>
          <w:divBdr>
            <w:top w:val="none" w:sz="0" w:space="0" w:color="auto"/>
            <w:left w:val="none" w:sz="0" w:space="0" w:color="auto"/>
            <w:bottom w:val="none" w:sz="0" w:space="0" w:color="auto"/>
            <w:right w:val="none" w:sz="0" w:space="0" w:color="auto"/>
          </w:divBdr>
          <w:divsChild>
            <w:div w:id="141166097">
              <w:marLeft w:val="0"/>
              <w:marRight w:val="0"/>
              <w:marTop w:val="0"/>
              <w:marBottom w:val="0"/>
              <w:divBdr>
                <w:top w:val="none" w:sz="0" w:space="0" w:color="auto"/>
                <w:left w:val="none" w:sz="0" w:space="0" w:color="auto"/>
                <w:bottom w:val="none" w:sz="0" w:space="0" w:color="auto"/>
                <w:right w:val="none" w:sz="0" w:space="0" w:color="auto"/>
              </w:divBdr>
              <w:divsChild>
                <w:div w:id="1024936131">
                  <w:marLeft w:val="0"/>
                  <w:marRight w:val="0"/>
                  <w:marTop w:val="0"/>
                  <w:marBottom w:val="0"/>
                  <w:divBdr>
                    <w:top w:val="none" w:sz="0" w:space="0" w:color="auto"/>
                    <w:left w:val="none" w:sz="0" w:space="0" w:color="auto"/>
                    <w:bottom w:val="none" w:sz="0" w:space="0" w:color="auto"/>
                    <w:right w:val="none" w:sz="0" w:space="0" w:color="auto"/>
                  </w:divBdr>
                  <w:divsChild>
                    <w:div w:id="892886147">
                      <w:marLeft w:val="0"/>
                      <w:marRight w:val="0"/>
                      <w:marTop w:val="0"/>
                      <w:marBottom w:val="0"/>
                      <w:divBdr>
                        <w:top w:val="none" w:sz="0" w:space="0" w:color="auto"/>
                        <w:left w:val="none" w:sz="0" w:space="0" w:color="auto"/>
                        <w:bottom w:val="none" w:sz="0" w:space="0" w:color="auto"/>
                        <w:right w:val="none" w:sz="0" w:space="0" w:color="auto"/>
                      </w:divBdr>
                      <w:divsChild>
                        <w:div w:id="1447892811">
                          <w:marLeft w:val="0"/>
                          <w:marRight w:val="0"/>
                          <w:marTop w:val="0"/>
                          <w:marBottom w:val="0"/>
                          <w:divBdr>
                            <w:top w:val="none" w:sz="0" w:space="0" w:color="auto"/>
                            <w:left w:val="none" w:sz="0" w:space="0" w:color="auto"/>
                            <w:bottom w:val="none" w:sz="0" w:space="0" w:color="auto"/>
                            <w:right w:val="none" w:sz="0" w:space="0" w:color="auto"/>
                          </w:divBdr>
                          <w:divsChild>
                            <w:div w:id="504053403">
                              <w:marLeft w:val="0"/>
                              <w:marRight w:val="-750"/>
                              <w:marTop w:val="0"/>
                              <w:marBottom w:val="0"/>
                              <w:divBdr>
                                <w:top w:val="none" w:sz="0" w:space="0" w:color="auto"/>
                                <w:left w:val="none" w:sz="0" w:space="0" w:color="auto"/>
                                <w:bottom w:val="none" w:sz="0" w:space="0" w:color="auto"/>
                                <w:right w:val="none" w:sz="0" w:space="0" w:color="auto"/>
                              </w:divBdr>
                              <w:divsChild>
                                <w:div w:id="1507861307">
                                  <w:marLeft w:val="0"/>
                                  <w:marRight w:val="0"/>
                                  <w:marTop w:val="0"/>
                                  <w:marBottom w:val="0"/>
                                  <w:divBdr>
                                    <w:top w:val="none" w:sz="0" w:space="0" w:color="auto"/>
                                    <w:left w:val="none" w:sz="0" w:space="0" w:color="auto"/>
                                    <w:bottom w:val="none" w:sz="0" w:space="0" w:color="auto"/>
                                    <w:right w:val="none" w:sz="0" w:space="0" w:color="auto"/>
                                  </w:divBdr>
                                  <w:divsChild>
                                    <w:div w:id="177548684">
                                      <w:marLeft w:val="0"/>
                                      <w:marRight w:val="0"/>
                                      <w:marTop w:val="0"/>
                                      <w:marBottom w:val="0"/>
                                      <w:divBdr>
                                        <w:top w:val="none" w:sz="0" w:space="0" w:color="auto"/>
                                        <w:left w:val="none" w:sz="0" w:space="0" w:color="auto"/>
                                        <w:bottom w:val="none" w:sz="0" w:space="0" w:color="auto"/>
                                        <w:right w:val="none" w:sz="0" w:space="0" w:color="auto"/>
                                      </w:divBdr>
                                      <w:divsChild>
                                        <w:div w:id="930041104">
                                          <w:marLeft w:val="0"/>
                                          <w:marRight w:val="0"/>
                                          <w:marTop w:val="0"/>
                                          <w:marBottom w:val="0"/>
                                          <w:divBdr>
                                            <w:top w:val="none" w:sz="0" w:space="0" w:color="auto"/>
                                            <w:left w:val="none" w:sz="0" w:space="0" w:color="auto"/>
                                            <w:bottom w:val="none" w:sz="0" w:space="0" w:color="auto"/>
                                            <w:right w:val="none" w:sz="0" w:space="0" w:color="auto"/>
                                          </w:divBdr>
                                          <w:divsChild>
                                            <w:div w:id="119881474">
                                              <w:marLeft w:val="0"/>
                                              <w:marRight w:val="0"/>
                                              <w:marTop w:val="0"/>
                                              <w:marBottom w:val="0"/>
                                              <w:divBdr>
                                                <w:top w:val="none" w:sz="0" w:space="0" w:color="auto"/>
                                                <w:left w:val="none" w:sz="0" w:space="0" w:color="auto"/>
                                                <w:bottom w:val="none" w:sz="0" w:space="0" w:color="auto"/>
                                                <w:right w:val="none" w:sz="0" w:space="0" w:color="auto"/>
                                              </w:divBdr>
                                              <w:divsChild>
                                                <w:div w:id="14649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76596589">
          <w:marLeft w:val="0"/>
          <w:marRight w:val="0"/>
          <w:marTop w:val="0"/>
          <w:marBottom w:val="0"/>
          <w:divBdr>
            <w:top w:val="none" w:sz="0" w:space="0" w:color="auto"/>
            <w:left w:val="none" w:sz="0" w:space="0" w:color="auto"/>
            <w:bottom w:val="none" w:sz="0" w:space="0" w:color="auto"/>
            <w:right w:val="none" w:sz="0" w:space="0" w:color="auto"/>
          </w:divBdr>
          <w:divsChild>
            <w:div w:id="433860639">
              <w:marLeft w:val="0"/>
              <w:marRight w:val="0"/>
              <w:marTop w:val="0"/>
              <w:marBottom w:val="0"/>
              <w:divBdr>
                <w:top w:val="none" w:sz="0" w:space="0" w:color="auto"/>
                <w:left w:val="none" w:sz="0" w:space="0" w:color="auto"/>
                <w:bottom w:val="none" w:sz="0" w:space="0" w:color="auto"/>
                <w:right w:val="none" w:sz="0" w:space="0" w:color="auto"/>
              </w:divBdr>
              <w:divsChild>
                <w:div w:id="1372874166">
                  <w:marLeft w:val="0"/>
                  <w:marRight w:val="0"/>
                  <w:marTop w:val="0"/>
                  <w:marBottom w:val="0"/>
                  <w:divBdr>
                    <w:top w:val="none" w:sz="0" w:space="0" w:color="auto"/>
                    <w:left w:val="none" w:sz="0" w:space="0" w:color="auto"/>
                    <w:bottom w:val="none" w:sz="0" w:space="0" w:color="auto"/>
                    <w:right w:val="none" w:sz="0" w:space="0" w:color="auto"/>
                  </w:divBdr>
                  <w:divsChild>
                    <w:div w:id="98543160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64789644">
          <w:marLeft w:val="0"/>
          <w:marRight w:val="0"/>
          <w:marTop w:val="0"/>
          <w:marBottom w:val="0"/>
          <w:divBdr>
            <w:top w:val="none" w:sz="0" w:space="0" w:color="auto"/>
            <w:left w:val="none" w:sz="0" w:space="0" w:color="auto"/>
            <w:bottom w:val="none" w:sz="0" w:space="0" w:color="auto"/>
            <w:right w:val="none" w:sz="0" w:space="0" w:color="auto"/>
          </w:divBdr>
          <w:divsChild>
            <w:div w:id="1186096613">
              <w:marLeft w:val="0"/>
              <w:marRight w:val="0"/>
              <w:marTop w:val="0"/>
              <w:marBottom w:val="0"/>
              <w:divBdr>
                <w:top w:val="none" w:sz="0" w:space="0" w:color="auto"/>
                <w:left w:val="none" w:sz="0" w:space="0" w:color="auto"/>
                <w:bottom w:val="none" w:sz="0" w:space="0" w:color="auto"/>
                <w:right w:val="none" w:sz="0" w:space="0" w:color="auto"/>
              </w:divBdr>
              <w:divsChild>
                <w:div w:id="1442603840">
                  <w:marLeft w:val="0"/>
                  <w:marRight w:val="0"/>
                  <w:marTop w:val="0"/>
                  <w:marBottom w:val="0"/>
                  <w:divBdr>
                    <w:top w:val="none" w:sz="0" w:space="0" w:color="auto"/>
                    <w:left w:val="none" w:sz="0" w:space="0" w:color="auto"/>
                    <w:bottom w:val="none" w:sz="0" w:space="0" w:color="auto"/>
                    <w:right w:val="none" w:sz="0" w:space="0" w:color="auto"/>
                  </w:divBdr>
                  <w:divsChild>
                    <w:div w:id="1075054902">
                      <w:marLeft w:val="0"/>
                      <w:marRight w:val="0"/>
                      <w:marTop w:val="0"/>
                      <w:marBottom w:val="0"/>
                      <w:divBdr>
                        <w:top w:val="none" w:sz="0" w:space="0" w:color="auto"/>
                        <w:left w:val="none" w:sz="0" w:space="0" w:color="auto"/>
                        <w:bottom w:val="none" w:sz="0" w:space="0" w:color="auto"/>
                        <w:right w:val="none" w:sz="0" w:space="0" w:color="auto"/>
                      </w:divBdr>
                      <w:divsChild>
                        <w:div w:id="1989287379">
                          <w:marLeft w:val="0"/>
                          <w:marRight w:val="0"/>
                          <w:marTop w:val="0"/>
                          <w:marBottom w:val="0"/>
                          <w:divBdr>
                            <w:top w:val="none" w:sz="0" w:space="0" w:color="auto"/>
                            <w:left w:val="none" w:sz="0" w:space="0" w:color="auto"/>
                            <w:bottom w:val="none" w:sz="0" w:space="0" w:color="auto"/>
                            <w:right w:val="none" w:sz="0" w:space="0" w:color="auto"/>
                          </w:divBdr>
                          <w:divsChild>
                            <w:div w:id="741029805">
                              <w:marLeft w:val="0"/>
                              <w:marRight w:val="-750"/>
                              <w:marTop w:val="0"/>
                              <w:marBottom w:val="0"/>
                              <w:divBdr>
                                <w:top w:val="none" w:sz="0" w:space="0" w:color="auto"/>
                                <w:left w:val="none" w:sz="0" w:space="0" w:color="auto"/>
                                <w:bottom w:val="none" w:sz="0" w:space="0" w:color="auto"/>
                                <w:right w:val="none" w:sz="0" w:space="0" w:color="auto"/>
                              </w:divBdr>
                              <w:divsChild>
                                <w:div w:id="1775203667">
                                  <w:marLeft w:val="0"/>
                                  <w:marRight w:val="0"/>
                                  <w:marTop w:val="0"/>
                                  <w:marBottom w:val="0"/>
                                  <w:divBdr>
                                    <w:top w:val="none" w:sz="0" w:space="0" w:color="auto"/>
                                    <w:left w:val="none" w:sz="0" w:space="0" w:color="auto"/>
                                    <w:bottom w:val="none" w:sz="0" w:space="0" w:color="auto"/>
                                    <w:right w:val="none" w:sz="0" w:space="0" w:color="auto"/>
                                  </w:divBdr>
                                  <w:divsChild>
                                    <w:div w:id="1985815380">
                                      <w:marLeft w:val="0"/>
                                      <w:marRight w:val="0"/>
                                      <w:marTop w:val="0"/>
                                      <w:marBottom w:val="0"/>
                                      <w:divBdr>
                                        <w:top w:val="none" w:sz="0" w:space="0" w:color="auto"/>
                                        <w:left w:val="none" w:sz="0" w:space="0" w:color="auto"/>
                                        <w:bottom w:val="none" w:sz="0" w:space="0" w:color="auto"/>
                                        <w:right w:val="none" w:sz="0" w:space="0" w:color="auto"/>
                                      </w:divBdr>
                                      <w:divsChild>
                                        <w:div w:id="1457987232">
                                          <w:marLeft w:val="0"/>
                                          <w:marRight w:val="0"/>
                                          <w:marTop w:val="0"/>
                                          <w:marBottom w:val="0"/>
                                          <w:divBdr>
                                            <w:top w:val="none" w:sz="0" w:space="0" w:color="auto"/>
                                            <w:left w:val="none" w:sz="0" w:space="0" w:color="auto"/>
                                            <w:bottom w:val="none" w:sz="0" w:space="0" w:color="auto"/>
                                            <w:right w:val="none" w:sz="0" w:space="0" w:color="auto"/>
                                          </w:divBdr>
                                          <w:divsChild>
                                            <w:div w:id="1220096336">
                                              <w:marLeft w:val="0"/>
                                              <w:marRight w:val="0"/>
                                              <w:marTop w:val="0"/>
                                              <w:marBottom w:val="0"/>
                                              <w:divBdr>
                                                <w:top w:val="none" w:sz="0" w:space="0" w:color="auto"/>
                                                <w:left w:val="none" w:sz="0" w:space="0" w:color="auto"/>
                                                <w:bottom w:val="none" w:sz="0" w:space="0" w:color="auto"/>
                                                <w:right w:val="none" w:sz="0" w:space="0" w:color="auto"/>
                                              </w:divBdr>
                                              <w:divsChild>
                                                <w:div w:id="61567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6876801">
              <w:marLeft w:val="0"/>
              <w:marRight w:val="0"/>
              <w:marTop w:val="75"/>
              <w:marBottom w:val="0"/>
              <w:divBdr>
                <w:top w:val="none" w:sz="0" w:space="0" w:color="auto"/>
                <w:left w:val="none" w:sz="0" w:space="0" w:color="auto"/>
                <w:bottom w:val="none" w:sz="0" w:space="0" w:color="auto"/>
                <w:right w:val="none" w:sz="0" w:space="0" w:color="auto"/>
              </w:divBdr>
              <w:divsChild>
                <w:div w:id="1918400771">
                  <w:marLeft w:val="0"/>
                  <w:marRight w:val="0"/>
                  <w:marTop w:val="0"/>
                  <w:marBottom w:val="0"/>
                  <w:divBdr>
                    <w:top w:val="none" w:sz="0" w:space="0" w:color="auto"/>
                    <w:left w:val="none" w:sz="0" w:space="0" w:color="auto"/>
                    <w:bottom w:val="none" w:sz="0" w:space="0" w:color="auto"/>
                    <w:right w:val="none" w:sz="0" w:space="0" w:color="auto"/>
                  </w:divBdr>
                  <w:divsChild>
                    <w:div w:id="86410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753213">
          <w:marLeft w:val="0"/>
          <w:marRight w:val="0"/>
          <w:marTop w:val="0"/>
          <w:marBottom w:val="0"/>
          <w:divBdr>
            <w:top w:val="none" w:sz="0" w:space="0" w:color="auto"/>
            <w:left w:val="none" w:sz="0" w:space="0" w:color="auto"/>
            <w:bottom w:val="none" w:sz="0" w:space="0" w:color="auto"/>
            <w:right w:val="none" w:sz="0" w:space="0" w:color="auto"/>
          </w:divBdr>
          <w:divsChild>
            <w:div w:id="974066361">
              <w:marLeft w:val="0"/>
              <w:marRight w:val="0"/>
              <w:marTop w:val="0"/>
              <w:marBottom w:val="0"/>
              <w:divBdr>
                <w:top w:val="none" w:sz="0" w:space="0" w:color="auto"/>
                <w:left w:val="none" w:sz="0" w:space="0" w:color="auto"/>
                <w:bottom w:val="none" w:sz="0" w:space="0" w:color="auto"/>
                <w:right w:val="none" w:sz="0" w:space="0" w:color="auto"/>
              </w:divBdr>
              <w:divsChild>
                <w:div w:id="400831463">
                  <w:marLeft w:val="0"/>
                  <w:marRight w:val="0"/>
                  <w:marTop w:val="0"/>
                  <w:marBottom w:val="0"/>
                  <w:divBdr>
                    <w:top w:val="none" w:sz="0" w:space="0" w:color="auto"/>
                    <w:left w:val="none" w:sz="0" w:space="0" w:color="auto"/>
                    <w:bottom w:val="none" w:sz="0" w:space="0" w:color="auto"/>
                    <w:right w:val="none" w:sz="0" w:space="0" w:color="auto"/>
                  </w:divBdr>
                  <w:divsChild>
                    <w:div w:id="18738061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4790440">
          <w:marLeft w:val="0"/>
          <w:marRight w:val="0"/>
          <w:marTop w:val="0"/>
          <w:marBottom w:val="0"/>
          <w:divBdr>
            <w:top w:val="none" w:sz="0" w:space="0" w:color="auto"/>
            <w:left w:val="none" w:sz="0" w:space="0" w:color="auto"/>
            <w:bottom w:val="none" w:sz="0" w:space="0" w:color="auto"/>
            <w:right w:val="none" w:sz="0" w:space="0" w:color="auto"/>
          </w:divBdr>
          <w:divsChild>
            <w:div w:id="1009989323">
              <w:marLeft w:val="0"/>
              <w:marRight w:val="0"/>
              <w:marTop w:val="0"/>
              <w:marBottom w:val="0"/>
              <w:divBdr>
                <w:top w:val="none" w:sz="0" w:space="0" w:color="auto"/>
                <w:left w:val="none" w:sz="0" w:space="0" w:color="auto"/>
                <w:bottom w:val="none" w:sz="0" w:space="0" w:color="auto"/>
                <w:right w:val="none" w:sz="0" w:space="0" w:color="auto"/>
              </w:divBdr>
              <w:divsChild>
                <w:div w:id="347299134">
                  <w:marLeft w:val="0"/>
                  <w:marRight w:val="0"/>
                  <w:marTop w:val="0"/>
                  <w:marBottom w:val="0"/>
                  <w:divBdr>
                    <w:top w:val="none" w:sz="0" w:space="0" w:color="auto"/>
                    <w:left w:val="none" w:sz="0" w:space="0" w:color="auto"/>
                    <w:bottom w:val="none" w:sz="0" w:space="0" w:color="auto"/>
                    <w:right w:val="none" w:sz="0" w:space="0" w:color="auto"/>
                  </w:divBdr>
                  <w:divsChild>
                    <w:div w:id="567229828">
                      <w:marLeft w:val="0"/>
                      <w:marRight w:val="0"/>
                      <w:marTop w:val="0"/>
                      <w:marBottom w:val="0"/>
                      <w:divBdr>
                        <w:top w:val="none" w:sz="0" w:space="0" w:color="auto"/>
                        <w:left w:val="none" w:sz="0" w:space="0" w:color="auto"/>
                        <w:bottom w:val="none" w:sz="0" w:space="0" w:color="auto"/>
                        <w:right w:val="none" w:sz="0" w:space="0" w:color="auto"/>
                      </w:divBdr>
                      <w:divsChild>
                        <w:div w:id="881332072">
                          <w:marLeft w:val="0"/>
                          <w:marRight w:val="0"/>
                          <w:marTop w:val="0"/>
                          <w:marBottom w:val="0"/>
                          <w:divBdr>
                            <w:top w:val="none" w:sz="0" w:space="0" w:color="auto"/>
                            <w:left w:val="none" w:sz="0" w:space="0" w:color="auto"/>
                            <w:bottom w:val="none" w:sz="0" w:space="0" w:color="auto"/>
                            <w:right w:val="none" w:sz="0" w:space="0" w:color="auto"/>
                          </w:divBdr>
                          <w:divsChild>
                            <w:div w:id="637154122">
                              <w:marLeft w:val="0"/>
                              <w:marRight w:val="-750"/>
                              <w:marTop w:val="0"/>
                              <w:marBottom w:val="0"/>
                              <w:divBdr>
                                <w:top w:val="none" w:sz="0" w:space="0" w:color="auto"/>
                                <w:left w:val="none" w:sz="0" w:space="0" w:color="auto"/>
                                <w:bottom w:val="none" w:sz="0" w:space="0" w:color="auto"/>
                                <w:right w:val="none" w:sz="0" w:space="0" w:color="auto"/>
                              </w:divBdr>
                              <w:divsChild>
                                <w:div w:id="1250121959">
                                  <w:marLeft w:val="0"/>
                                  <w:marRight w:val="0"/>
                                  <w:marTop w:val="0"/>
                                  <w:marBottom w:val="0"/>
                                  <w:divBdr>
                                    <w:top w:val="none" w:sz="0" w:space="0" w:color="auto"/>
                                    <w:left w:val="none" w:sz="0" w:space="0" w:color="auto"/>
                                    <w:bottom w:val="none" w:sz="0" w:space="0" w:color="auto"/>
                                    <w:right w:val="none" w:sz="0" w:space="0" w:color="auto"/>
                                  </w:divBdr>
                                  <w:divsChild>
                                    <w:div w:id="1817451060">
                                      <w:marLeft w:val="0"/>
                                      <w:marRight w:val="0"/>
                                      <w:marTop w:val="0"/>
                                      <w:marBottom w:val="0"/>
                                      <w:divBdr>
                                        <w:top w:val="none" w:sz="0" w:space="0" w:color="auto"/>
                                        <w:left w:val="none" w:sz="0" w:space="0" w:color="auto"/>
                                        <w:bottom w:val="none" w:sz="0" w:space="0" w:color="auto"/>
                                        <w:right w:val="none" w:sz="0" w:space="0" w:color="auto"/>
                                      </w:divBdr>
                                      <w:divsChild>
                                        <w:div w:id="144323026">
                                          <w:marLeft w:val="0"/>
                                          <w:marRight w:val="0"/>
                                          <w:marTop w:val="0"/>
                                          <w:marBottom w:val="0"/>
                                          <w:divBdr>
                                            <w:top w:val="none" w:sz="0" w:space="0" w:color="auto"/>
                                            <w:left w:val="none" w:sz="0" w:space="0" w:color="auto"/>
                                            <w:bottom w:val="none" w:sz="0" w:space="0" w:color="auto"/>
                                            <w:right w:val="none" w:sz="0" w:space="0" w:color="auto"/>
                                          </w:divBdr>
                                          <w:divsChild>
                                            <w:div w:id="258753854">
                                              <w:marLeft w:val="0"/>
                                              <w:marRight w:val="0"/>
                                              <w:marTop w:val="0"/>
                                              <w:marBottom w:val="0"/>
                                              <w:divBdr>
                                                <w:top w:val="none" w:sz="0" w:space="0" w:color="auto"/>
                                                <w:left w:val="none" w:sz="0" w:space="0" w:color="auto"/>
                                                <w:bottom w:val="none" w:sz="0" w:space="0" w:color="auto"/>
                                                <w:right w:val="none" w:sz="0" w:space="0" w:color="auto"/>
                                              </w:divBdr>
                                              <w:divsChild>
                                                <w:div w:id="3843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237040">
              <w:marLeft w:val="0"/>
              <w:marRight w:val="0"/>
              <w:marTop w:val="75"/>
              <w:marBottom w:val="0"/>
              <w:divBdr>
                <w:top w:val="none" w:sz="0" w:space="0" w:color="auto"/>
                <w:left w:val="none" w:sz="0" w:space="0" w:color="auto"/>
                <w:bottom w:val="none" w:sz="0" w:space="0" w:color="auto"/>
                <w:right w:val="none" w:sz="0" w:space="0" w:color="auto"/>
              </w:divBdr>
              <w:divsChild>
                <w:div w:id="1809787364">
                  <w:marLeft w:val="0"/>
                  <w:marRight w:val="0"/>
                  <w:marTop w:val="0"/>
                  <w:marBottom w:val="0"/>
                  <w:divBdr>
                    <w:top w:val="none" w:sz="0" w:space="0" w:color="auto"/>
                    <w:left w:val="none" w:sz="0" w:space="0" w:color="auto"/>
                    <w:bottom w:val="none" w:sz="0" w:space="0" w:color="auto"/>
                    <w:right w:val="none" w:sz="0" w:space="0" w:color="auto"/>
                  </w:divBdr>
                  <w:divsChild>
                    <w:div w:id="5509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02008">
          <w:marLeft w:val="0"/>
          <w:marRight w:val="0"/>
          <w:marTop w:val="0"/>
          <w:marBottom w:val="0"/>
          <w:divBdr>
            <w:top w:val="none" w:sz="0" w:space="0" w:color="auto"/>
            <w:left w:val="none" w:sz="0" w:space="0" w:color="auto"/>
            <w:bottom w:val="none" w:sz="0" w:space="0" w:color="auto"/>
            <w:right w:val="none" w:sz="0" w:space="0" w:color="auto"/>
          </w:divBdr>
          <w:divsChild>
            <w:div w:id="1399160752">
              <w:marLeft w:val="0"/>
              <w:marRight w:val="0"/>
              <w:marTop w:val="0"/>
              <w:marBottom w:val="0"/>
              <w:divBdr>
                <w:top w:val="none" w:sz="0" w:space="0" w:color="auto"/>
                <w:left w:val="none" w:sz="0" w:space="0" w:color="auto"/>
                <w:bottom w:val="none" w:sz="0" w:space="0" w:color="auto"/>
                <w:right w:val="none" w:sz="0" w:space="0" w:color="auto"/>
              </w:divBdr>
              <w:divsChild>
                <w:div w:id="1498808836">
                  <w:marLeft w:val="0"/>
                  <w:marRight w:val="0"/>
                  <w:marTop w:val="0"/>
                  <w:marBottom w:val="0"/>
                  <w:divBdr>
                    <w:top w:val="none" w:sz="0" w:space="0" w:color="auto"/>
                    <w:left w:val="none" w:sz="0" w:space="0" w:color="auto"/>
                    <w:bottom w:val="none" w:sz="0" w:space="0" w:color="auto"/>
                    <w:right w:val="none" w:sz="0" w:space="0" w:color="auto"/>
                  </w:divBdr>
                  <w:divsChild>
                    <w:div w:id="136744035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048286989">
          <w:marLeft w:val="0"/>
          <w:marRight w:val="0"/>
          <w:marTop w:val="0"/>
          <w:marBottom w:val="0"/>
          <w:divBdr>
            <w:top w:val="none" w:sz="0" w:space="0" w:color="auto"/>
            <w:left w:val="none" w:sz="0" w:space="0" w:color="auto"/>
            <w:bottom w:val="none" w:sz="0" w:space="0" w:color="auto"/>
            <w:right w:val="none" w:sz="0" w:space="0" w:color="auto"/>
          </w:divBdr>
          <w:divsChild>
            <w:div w:id="901526214">
              <w:marLeft w:val="0"/>
              <w:marRight w:val="0"/>
              <w:marTop w:val="0"/>
              <w:marBottom w:val="0"/>
              <w:divBdr>
                <w:top w:val="none" w:sz="0" w:space="0" w:color="auto"/>
                <w:left w:val="none" w:sz="0" w:space="0" w:color="auto"/>
                <w:bottom w:val="none" w:sz="0" w:space="0" w:color="auto"/>
                <w:right w:val="none" w:sz="0" w:space="0" w:color="auto"/>
              </w:divBdr>
              <w:divsChild>
                <w:div w:id="1709451605">
                  <w:marLeft w:val="0"/>
                  <w:marRight w:val="0"/>
                  <w:marTop w:val="0"/>
                  <w:marBottom w:val="0"/>
                  <w:divBdr>
                    <w:top w:val="none" w:sz="0" w:space="0" w:color="auto"/>
                    <w:left w:val="none" w:sz="0" w:space="0" w:color="auto"/>
                    <w:bottom w:val="none" w:sz="0" w:space="0" w:color="auto"/>
                    <w:right w:val="none" w:sz="0" w:space="0" w:color="auto"/>
                  </w:divBdr>
                  <w:divsChild>
                    <w:div w:id="1891570462">
                      <w:marLeft w:val="0"/>
                      <w:marRight w:val="0"/>
                      <w:marTop w:val="0"/>
                      <w:marBottom w:val="0"/>
                      <w:divBdr>
                        <w:top w:val="none" w:sz="0" w:space="0" w:color="auto"/>
                        <w:left w:val="none" w:sz="0" w:space="0" w:color="auto"/>
                        <w:bottom w:val="none" w:sz="0" w:space="0" w:color="auto"/>
                        <w:right w:val="none" w:sz="0" w:space="0" w:color="auto"/>
                      </w:divBdr>
                      <w:divsChild>
                        <w:div w:id="1687244561">
                          <w:marLeft w:val="0"/>
                          <w:marRight w:val="0"/>
                          <w:marTop w:val="0"/>
                          <w:marBottom w:val="0"/>
                          <w:divBdr>
                            <w:top w:val="none" w:sz="0" w:space="0" w:color="auto"/>
                            <w:left w:val="none" w:sz="0" w:space="0" w:color="auto"/>
                            <w:bottom w:val="none" w:sz="0" w:space="0" w:color="auto"/>
                            <w:right w:val="none" w:sz="0" w:space="0" w:color="auto"/>
                          </w:divBdr>
                          <w:divsChild>
                            <w:div w:id="236719031">
                              <w:marLeft w:val="0"/>
                              <w:marRight w:val="-750"/>
                              <w:marTop w:val="0"/>
                              <w:marBottom w:val="0"/>
                              <w:divBdr>
                                <w:top w:val="none" w:sz="0" w:space="0" w:color="auto"/>
                                <w:left w:val="none" w:sz="0" w:space="0" w:color="auto"/>
                                <w:bottom w:val="none" w:sz="0" w:space="0" w:color="auto"/>
                                <w:right w:val="none" w:sz="0" w:space="0" w:color="auto"/>
                              </w:divBdr>
                              <w:divsChild>
                                <w:div w:id="329796930">
                                  <w:marLeft w:val="0"/>
                                  <w:marRight w:val="0"/>
                                  <w:marTop w:val="0"/>
                                  <w:marBottom w:val="0"/>
                                  <w:divBdr>
                                    <w:top w:val="none" w:sz="0" w:space="0" w:color="auto"/>
                                    <w:left w:val="none" w:sz="0" w:space="0" w:color="auto"/>
                                    <w:bottom w:val="none" w:sz="0" w:space="0" w:color="auto"/>
                                    <w:right w:val="none" w:sz="0" w:space="0" w:color="auto"/>
                                  </w:divBdr>
                                  <w:divsChild>
                                    <w:div w:id="574435038">
                                      <w:marLeft w:val="0"/>
                                      <w:marRight w:val="0"/>
                                      <w:marTop w:val="0"/>
                                      <w:marBottom w:val="0"/>
                                      <w:divBdr>
                                        <w:top w:val="none" w:sz="0" w:space="0" w:color="auto"/>
                                        <w:left w:val="none" w:sz="0" w:space="0" w:color="auto"/>
                                        <w:bottom w:val="none" w:sz="0" w:space="0" w:color="auto"/>
                                        <w:right w:val="none" w:sz="0" w:space="0" w:color="auto"/>
                                      </w:divBdr>
                                      <w:divsChild>
                                        <w:div w:id="1325934218">
                                          <w:marLeft w:val="0"/>
                                          <w:marRight w:val="0"/>
                                          <w:marTop w:val="0"/>
                                          <w:marBottom w:val="0"/>
                                          <w:divBdr>
                                            <w:top w:val="none" w:sz="0" w:space="0" w:color="auto"/>
                                            <w:left w:val="none" w:sz="0" w:space="0" w:color="auto"/>
                                            <w:bottom w:val="none" w:sz="0" w:space="0" w:color="auto"/>
                                            <w:right w:val="none" w:sz="0" w:space="0" w:color="auto"/>
                                          </w:divBdr>
                                          <w:divsChild>
                                            <w:div w:id="248347602">
                                              <w:marLeft w:val="0"/>
                                              <w:marRight w:val="0"/>
                                              <w:marTop w:val="0"/>
                                              <w:marBottom w:val="0"/>
                                              <w:divBdr>
                                                <w:top w:val="none" w:sz="0" w:space="0" w:color="auto"/>
                                                <w:left w:val="none" w:sz="0" w:space="0" w:color="auto"/>
                                                <w:bottom w:val="none" w:sz="0" w:space="0" w:color="auto"/>
                                                <w:right w:val="none" w:sz="0" w:space="0" w:color="auto"/>
                                              </w:divBdr>
                                              <w:divsChild>
                                                <w:div w:id="4111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616122">
          <w:marLeft w:val="0"/>
          <w:marRight w:val="0"/>
          <w:marTop w:val="0"/>
          <w:marBottom w:val="0"/>
          <w:divBdr>
            <w:top w:val="none" w:sz="0" w:space="0" w:color="auto"/>
            <w:left w:val="none" w:sz="0" w:space="0" w:color="auto"/>
            <w:bottom w:val="none" w:sz="0" w:space="0" w:color="auto"/>
            <w:right w:val="none" w:sz="0" w:space="0" w:color="auto"/>
          </w:divBdr>
          <w:divsChild>
            <w:div w:id="1887177345">
              <w:marLeft w:val="0"/>
              <w:marRight w:val="0"/>
              <w:marTop w:val="0"/>
              <w:marBottom w:val="0"/>
              <w:divBdr>
                <w:top w:val="none" w:sz="0" w:space="0" w:color="auto"/>
                <w:left w:val="none" w:sz="0" w:space="0" w:color="auto"/>
                <w:bottom w:val="none" w:sz="0" w:space="0" w:color="auto"/>
                <w:right w:val="none" w:sz="0" w:space="0" w:color="auto"/>
              </w:divBdr>
              <w:divsChild>
                <w:div w:id="2145195166">
                  <w:marLeft w:val="0"/>
                  <w:marRight w:val="0"/>
                  <w:marTop w:val="0"/>
                  <w:marBottom w:val="0"/>
                  <w:divBdr>
                    <w:top w:val="none" w:sz="0" w:space="0" w:color="auto"/>
                    <w:left w:val="none" w:sz="0" w:space="0" w:color="auto"/>
                    <w:bottom w:val="none" w:sz="0" w:space="0" w:color="auto"/>
                    <w:right w:val="none" w:sz="0" w:space="0" w:color="auto"/>
                  </w:divBdr>
                  <w:divsChild>
                    <w:div w:id="208753105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73489246">
          <w:marLeft w:val="0"/>
          <w:marRight w:val="0"/>
          <w:marTop w:val="0"/>
          <w:marBottom w:val="0"/>
          <w:divBdr>
            <w:top w:val="none" w:sz="0" w:space="0" w:color="auto"/>
            <w:left w:val="none" w:sz="0" w:space="0" w:color="auto"/>
            <w:bottom w:val="none" w:sz="0" w:space="0" w:color="auto"/>
            <w:right w:val="none" w:sz="0" w:space="0" w:color="auto"/>
          </w:divBdr>
          <w:divsChild>
            <w:div w:id="442460519">
              <w:marLeft w:val="0"/>
              <w:marRight w:val="0"/>
              <w:marTop w:val="0"/>
              <w:marBottom w:val="0"/>
              <w:divBdr>
                <w:top w:val="none" w:sz="0" w:space="0" w:color="auto"/>
                <w:left w:val="none" w:sz="0" w:space="0" w:color="auto"/>
                <w:bottom w:val="none" w:sz="0" w:space="0" w:color="auto"/>
                <w:right w:val="none" w:sz="0" w:space="0" w:color="auto"/>
              </w:divBdr>
              <w:divsChild>
                <w:div w:id="1303148953">
                  <w:marLeft w:val="0"/>
                  <w:marRight w:val="0"/>
                  <w:marTop w:val="0"/>
                  <w:marBottom w:val="0"/>
                  <w:divBdr>
                    <w:top w:val="none" w:sz="0" w:space="0" w:color="auto"/>
                    <w:left w:val="none" w:sz="0" w:space="0" w:color="auto"/>
                    <w:bottom w:val="none" w:sz="0" w:space="0" w:color="auto"/>
                    <w:right w:val="none" w:sz="0" w:space="0" w:color="auto"/>
                  </w:divBdr>
                  <w:divsChild>
                    <w:div w:id="1568875564">
                      <w:marLeft w:val="0"/>
                      <w:marRight w:val="0"/>
                      <w:marTop w:val="0"/>
                      <w:marBottom w:val="0"/>
                      <w:divBdr>
                        <w:top w:val="none" w:sz="0" w:space="0" w:color="auto"/>
                        <w:left w:val="none" w:sz="0" w:space="0" w:color="auto"/>
                        <w:bottom w:val="none" w:sz="0" w:space="0" w:color="auto"/>
                        <w:right w:val="none" w:sz="0" w:space="0" w:color="auto"/>
                      </w:divBdr>
                      <w:divsChild>
                        <w:div w:id="165822818">
                          <w:marLeft w:val="0"/>
                          <w:marRight w:val="0"/>
                          <w:marTop w:val="0"/>
                          <w:marBottom w:val="0"/>
                          <w:divBdr>
                            <w:top w:val="none" w:sz="0" w:space="0" w:color="auto"/>
                            <w:left w:val="none" w:sz="0" w:space="0" w:color="auto"/>
                            <w:bottom w:val="none" w:sz="0" w:space="0" w:color="auto"/>
                            <w:right w:val="none" w:sz="0" w:space="0" w:color="auto"/>
                          </w:divBdr>
                          <w:divsChild>
                            <w:div w:id="1155026956">
                              <w:marLeft w:val="0"/>
                              <w:marRight w:val="-750"/>
                              <w:marTop w:val="0"/>
                              <w:marBottom w:val="0"/>
                              <w:divBdr>
                                <w:top w:val="none" w:sz="0" w:space="0" w:color="auto"/>
                                <w:left w:val="none" w:sz="0" w:space="0" w:color="auto"/>
                                <w:bottom w:val="none" w:sz="0" w:space="0" w:color="auto"/>
                                <w:right w:val="none" w:sz="0" w:space="0" w:color="auto"/>
                              </w:divBdr>
                              <w:divsChild>
                                <w:div w:id="1406339118">
                                  <w:marLeft w:val="0"/>
                                  <w:marRight w:val="0"/>
                                  <w:marTop w:val="0"/>
                                  <w:marBottom w:val="0"/>
                                  <w:divBdr>
                                    <w:top w:val="none" w:sz="0" w:space="0" w:color="auto"/>
                                    <w:left w:val="none" w:sz="0" w:space="0" w:color="auto"/>
                                    <w:bottom w:val="none" w:sz="0" w:space="0" w:color="auto"/>
                                    <w:right w:val="none" w:sz="0" w:space="0" w:color="auto"/>
                                  </w:divBdr>
                                  <w:divsChild>
                                    <w:div w:id="2030329945">
                                      <w:marLeft w:val="0"/>
                                      <w:marRight w:val="0"/>
                                      <w:marTop w:val="0"/>
                                      <w:marBottom w:val="0"/>
                                      <w:divBdr>
                                        <w:top w:val="none" w:sz="0" w:space="0" w:color="auto"/>
                                        <w:left w:val="none" w:sz="0" w:space="0" w:color="auto"/>
                                        <w:bottom w:val="none" w:sz="0" w:space="0" w:color="auto"/>
                                        <w:right w:val="none" w:sz="0" w:space="0" w:color="auto"/>
                                      </w:divBdr>
                                      <w:divsChild>
                                        <w:div w:id="825322480">
                                          <w:marLeft w:val="0"/>
                                          <w:marRight w:val="0"/>
                                          <w:marTop w:val="0"/>
                                          <w:marBottom w:val="0"/>
                                          <w:divBdr>
                                            <w:top w:val="none" w:sz="0" w:space="0" w:color="auto"/>
                                            <w:left w:val="none" w:sz="0" w:space="0" w:color="auto"/>
                                            <w:bottom w:val="none" w:sz="0" w:space="0" w:color="auto"/>
                                            <w:right w:val="none" w:sz="0" w:space="0" w:color="auto"/>
                                          </w:divBdr>
                                          <w:divsChild>
                                            <w:div w:id="1166214893">
                                              <w:marLeft w:val="0"/>
                                              <w:marRight w:val="0"/>
                                              <w:marTop w:val="0"/>
                                              <w:marBottom w:val="0"/>
                                              <w:divBdr>
                                                <w:top w:val="none" w:sz="0" w:space="0" w:color="auto"/>
                                                <w:left w:val="none" w:sz="0" w:space="0" w:color="auto"/>
                                                <w:bottom w:val="none" w:sz="0" w:space="0" w:color="auto"/>
                                                <w:right w:val="none" w:sz="0" w:space="0" w:color="auto"/>
                                              </w:divBdr>
                                              <w:divsChild>
                                                <w:div w:id="7946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9247686">
              <w:marLeft w:val="0"/>
              <w:marRight w:val="0"/>
              <w:marTop w:val="75"/>
              <w:marBottom w:val="0"/>
              <w:divBdr>
                <w:top w:val="none" w:sz="0" w:space="0" w:color="auto"/>
                <w:left w:val="none" w:sz="0" w:space="0" w:color="auto"/>
                <w:bottom w:val="none" w:sz="0" w:space="0" w:color="auto"/>
                <w:right w:val="none" w:sz="0" w:space="0" w:color="auto"/>
              </w:divBdr>
              <w:divsChild>
                <w:div w:id="1115321443">
                  <w:marLeft w:val="0"/>
                  <w:marRight w:val="0"/>
                  <w:marTop w:val="0"/>
                  <w:marBottom w:val="0"/>
                  <w:divBdr>
                    <w:top w:val="none" w:sz="0" w:space="0" w:color="auto"/>
                    <w:left w:val="none" w:sz="0" w:space="0" w:color="auto"/>
                    <w:bottom w:val="none" w:sz="0" w:space="0" w:color="auto"/>
                    <w:right w:val="none" w:sz="0" w:space="0" w:color="auto"/>
                  </w:divBdr>
                  <w:divsChild>
                    <w:div w:id="13003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87321">
          <w:marLeft w:val="0"/>
          <w:marRight w:val="0"/>
          <w:marTop w:val="0"/>
          <w:marBottom w:val="0"/>
          <w:divBdr>
            <w:top w:val="none" w:sz="0" w:space="0" w:color="auto"/>
            <w:left w:val="none" w:sz="0" w:space="0" w:color="auto"/>
            <w:bottom w:val="none" w:sz="0" w:space="0" w:color="auto"/>
            <w:right w:val="none" w:sz="0" w:space="0" w:color="auto"/>
          </w:divBdr>
          <w:divsChild>
            <w:div w:id="1442412823">
              <w:marLeft w:val="0"/>
              <w:marRight w:val="0"/>
              <w:marTop w:val="0"/>
              <w:marBottom w:val="0"/>
              <w:divBdr>
                <w:top w:val="none" w:sz="0" w:space="0" w:color="auto"/>
                <w:left w:val="none" w:sz="0" w:space="0" w:color="auto"/>
                <w:bottom w:val="none" w:sz="0" w:space="0" w:color="auto"/>
                <w:right w:val="none" w:sz="0" w:space="0" w:color="auto"/>
              </w:divBdr>
              <w:divsChild>
                <w:div w:id="167984448">
                  <w:marLeft w:val="0"/>
                  <w:marRight w:val="0"/>
                  <w:marTop w:val="0"/>
                  <w:marBottom w:val="0"/>
                  <w:divBdr>
                    <w:top w:val="none" w:sz="0" w:space="0" w:color="auto"/>
                    <w:left w:val="none" w:sz="0" w:space="0" w:color="auto"/>
                    <w:bottom w:val="none" w:sz="0" w:space="0" w:color="auto"/>
                    <w:right w:val="none" w:sz="0" w:space="0" w:color="auto"/>
                  </w:divBdr>
                  <w:divsChild>
                    <w:div w:id="76094795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92556549">
          <w:marLeft w:val="0"/>
          <w:marRight w:val="0"/>
          <w:marTop w:val="0"/>
          <w:marBottom w:val="0"/>
          <w:divBdr>
            <w:top w:val="none" w:sz="0" w:space="0" w:color="auto"/>
            <w:left w:val="none" w:sz="0" w:space="0" w:color="auto"/>
            <w:bottom w:val="none" w:sz="0" w:space="0" w:color="auto"/>
            <w:right w:val="none" w:sz="0" w:space="0" w:color="auto"/>
          </w:divBdr>
          <w:divsChild>
            <w:div w:id="578759774">
              <w:marLeft w:val="0"/>
              <w:marRight w:val="0"/>
              <w:marTop w:val="0"/>
              <w:marBottom w:val="0"/>
              <w:divBdr>
                <w:top w:val="none" w:sz="0" w:space="0" w:color="auto"/>
                <w:left w:val="none" w:sz="0" w:space="0" w:color="auto"/>
                <w:bottom w:val="none" w:sz="0" w:space="0" w:color="auto"/>
                <w:right w:val="none" w:sz="0" w:space="0" w:color="auto"/>
              </w:divBdr>
              <w:divsChild>
                <w:div w:id="1083836511">
                  <w:marLeft w:val="0"/>
                  <w:marRight w:val="0"/>
                  <w:marTop w:val="0"/>
                  <w:marBottom w:val="0"/>
                  <w:divBdr>
                    <w:top w:val="none" w:sz="0" w:space="0" w:color="auto"/>
                    <w:left w:val="none" w:sz="0" w:space="0" w:color="auto"/>
                    <w:bottom w:val="none" w:sz="0" w:space="0" w:color="auto"/>
                    <w:right w:val="none" w:sz="0" w:space="0" w:color="auto"/>
                  </w:divBdr>
                  <w:divsChild>
                    <w:div w:id="1906140616">
                      <w:marLeft w:val="0"/>
                      <w:marRight w:val="0"/>
                      <w:marTop w:val="0"/>
                      <w:marBottom w:val="0"/>
                      <w:divBdr>
                        <w:top w:val="none" w:sz="0" w:space="0" w:color="auto"/>
                        <w:left w:val="none" w:sz="0" w:space="0" w:color="auto"/>
                        <w:bottom w:val="none" w:sz="0" w:space="0" w:color="auto"/>
                        <w:right w:val="none" w:sz="0" w:space="0" w:color="auto"/>
                      </w:divBdr>
                      <w:divsChild>
                        <w:div w:id="1383557964">
                          <w:marLeft w:val="0"/>
                          <w:marRight w:val="0"/>
                          <w:marTop w:val="0"/>
                          <w:marBottom w:val="0"/>
                          <w:divBdr>
                            <w:top w:val="none" w:sz="0" w:space="0" w:color="auto"/>
                            <w:left w:val="none" w:sz="0" w:space="0" w:color="auto"/>
                            <w:bottom w:val="none" w:sz="0" w:space="0" w:color="auto"/>
                            <w:right w:val="none" w:sz="0" w:space="0" w:color="auto"/>
                          </w:divBdr>
                          <w:divsChild>
                            <w:div w:id="583608765">
                              <w:marLeft w:val="0"/>
                              <w:marRight w:val="-750"/>
                              <w:marTop w:val="0"/>
                              <w:marBottom w:val="0"/>
                              <w:divBdr>
                                <w:top w:val="none" w:sz="0" w:space="0" w:color="auto"/>
                                <w:left w:val="none" w:sz="0" w:space="0" w:color="auto"/>
                                <w:bottom w:val="none" w:sz="0" w:space="0" w:color="auto"/>
                                <w:right w:val="none" w:sz="0" w:space="0" w:color="auto"/>
                              </w:divBdr>
                              <w:divsChild>
                                <w:div w:id="1634365445">
                                  <w:marLeft w:val="0"/>
                                  <w:marRight w:val="0"/>
                                  <w:marTop w:val="0"/>
                                  <w:marBottom w:val="0"/>
                                  <w:divBdr>
                                    <w:top w:val="none" w:sz="0" w:space="0" w:color="auto"/>
                                    <w:left w:val="none" w:sz="0" w:space="0" w:color="auto"/>
                                    <w:bottom w:val="none" w:sz="0" w:space="0" w:color="auto"/>
                                    <w:right w:val="none" w:sz="0" w:space="0" w:color="auto"/>
                                  </w:divBdr>
                                  <w:divsChild>
                                    <w:div w:id="389116211">
                                      <w:marLeft w:val="0"/>
                                      <w:marRight w:val="0"/>
                                      <w:marTop w:val="0"/>
                                      <w:marBottom w:val="0"/>
                                      <w:divBdr>
                                        <w:top w:val="none" w:sz="0" w:space="0" w:color="auto"/>
                                        <w:left w:val="none" w:sz="0" w:space="0" w:color="auto"/>
                                        <w:bottom w:val="none" w:sz="0" w:space="0" w:color="auto"/>
                                        <w:right w:val="none" w:sz="0" w:space="0" w:color="auto"/>
                                      </w:divBdr>
                                      <w:divsChild>
                                        <w:div w:id="468983173">
                                          <w:marLeft w:val="0"/>
                                          <w:marRight w:val="0"/>
                                          <w:marTop w:val="0"/>
                                          <w:marBottom w:val="0"/>
                                          <w:divBdr>
                                            <w:top w:val="none" w:sz="0" w:space="0" w:color="auto"/>
                                            <w:left w:val="none" w:sz="0" w:space="0" w:color="auto"/>
                                            <w:bottom w:val="none" w:sz="0" w:space="0" w:color="auto"/>
                                            <w:right w:val="none" w:sz="0" w:space="0" w:color="auto"/>
                                          </w:divBdr>
                                          <w:divsChild>
                                            <w:div w:id="1084374188">
                                              <w:marLeft w:val="0"/>
                                              <w:marRight w:val="0"/>
                                              <w:marTop w:val="0"/>
                                              <w:marBottom w:val="0"/>
                                              <w:divBdr>
                                                <w:top w:val="none" w:sz="0" w:space="0" w:color="auto"/>
                                                <w:left w:val="none" w:sz="0" w:space="0" w:color="auto"/>
                                                <w:bottom w:val="none" w:sz="0" w:space="0" w:color="auto"/>
                                                <w:right w:val="none" w:sz="0" w:space="0" w:color="auto"/>
                                              </w:divBdr>
                                              <w:divsChild>
                                                <w:div w:id="3040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8905119">
              <w:marLeft w:val="0"/>
              <w:marRight w:val="0"/>
              <w:marTop w:val="75"/>
              <w:marBottom w:val="0"/>
              <w:divBdr>
                <w:top w:val="none" w:sz="0" w:space="0" w:color="auto"/>
                <w:left w:val="none" w:sz="0" w:space="0" w:color="auto"/>
                <w:bottom w:val="none" w:sz="0" w:space="0" w:color="auto"/>
                <w:right w:val="none" w:sz="0" w:space="0" w:color="auto"/>
              </w:divBdr>
              <w:divsChild>
                <w:div w:id="292373166">
                  <w:marLeft w:val="0"/>
                  <w:marRight w:val="0"/>
                  <w:marTop w:val="0"/>
                  <w:marBottom w:val="0"/>
                  <w:divBdr>
                    <w:top w:val="none" w:sz="0" w:space="0" w:color="auto"/>
                    <w:left w:val="none" w:sz="0" w:space="0" w:color="auto"/>
                    <w:bottom w:val="none" w:sz="0" w:space="0" w:color="auto"/>
                    <w:right w:val="none" w:sz="0" w:space="0" w:color="auto"/>
                  </w:divBdr>
                  <w:divsChild>
                    <w:div w:id="1647129103">
                      <w:marLeft w:val="0"/>
                      <w:marRight w:val="0"/>
                      <w:marTop w:val="0"/>
                      <w:marBottom w:val="0"/>
                      <w:divBdr>
                        <w:top w:val="none" w:sz="0" w:space="0" w:color="auto"/>
                        <w:left w:val="none" w:sz="0" w:space="0" w:color="auto"/>
                        <w:bottom w:val="none" w:sz="0" w:space="0" w:color="auto"/>
                        <w:right w:val="none" w:sz="0" w:space="0" w:color="auto"/>
                      </w:divBdr>
                      <w:divsChild>
                        <w:div w:id="83638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040931">
          <w:marLeft w:val="0"/>
          <w:marRight w:val="0"/>
          <w:marTop w:val="0"/>
          <w:marBottom w:val="0"/>
          <w:divBdr>
            <w:top w:val="none" w:sz="0" w:space="0" w:color="auto"/>
            <w:left w:val="none" w:sz="0" w:space="0" w:color="auto"/>
            <w:bottom w:val="none" w:sz="0" w:space="0" w:color="auto"/>
            <w:right w:val="none" w:sz="0" w:space="0" w:color="auto"/>
          </w:divBdr>
          <w:divsChild>
            <w:div w:id="1298099182">
              <w:marLeft w:val="0"/>
              <w:marRight w:val="0"/>
              <w:marTop w:val="0"/>
              <w:marBottom w:val="0"/>
              <w:divBdr>
                <w:top w:val="none" w:sz="0" w:space="0" w:color="auto"/>
                <w:left w:val="none" w:sz="0" w:space="0" w:color="auto"/>
                <w:bottom w:val="none" w:sz="0" w:space="0" w:color="auto"/>
                <w:right w:val="none" w:sz="0" w:space="0" w:color="auto"/>
              </w:divBdr>
              <w:divsChild>
                <w:div w:id="1489861282">
                  <w:marLeft w:val="0"/>
                  <w:marRight w:val="0"/>
                  <w:marTop w:val="0"/>
                  <w:marBottom w:val="0"/>
                  <w:divBdr>
                    <w:top w:val="none" w:sz="0" w:space="0" w:color="auto"/>
                    <w:left w:val="none" w:sz="0" w:space="0" w:color="auto"/>
                    <w:bottom w:val="none" w:sz="0" w:space="0" w:color="auto"/>
                    <w:right w:val="none" w:sz="0" w:space="0" w:color="auto"/>
                  </w:divBdr>
                  <w:divsChild>
                    <w:div w:id="1753116942">
                      <w:marLeft w:val="0"/>
                      <w:marRight w:val="0"/>
                      <w:marTop w:val="0"/>
                      <w:marBottom w:val="0"/>
                      <w:divBdr>
                        <w:top w:val="none" w:sz="0" w:space="0" w:color="auto"/>
                        <w:left w:val="none" w:sz="0" w:space="0" w:color="auto"/>
                        <w:bottom w:val="none" w:sz="0" w:space="0" w:color="auto"/>
                        <w:right w:val="none" w:sz="0" w:space="0" w:color="auto"/>
                      </w:divBdr>
                      <w:divsChild>
                        <w:div w:id="179591724">
                          <w:marLeft w:val="0"/>
                          <w:marRight w:val="0"/>
                          <w:marTop w:val="0"/>
                          <w:marBottom w:val="0"/>
                          <w:divBdr>
                            <w:top w:val="none" w:sz="0" w:space="0" w:color="auto"/>
                            <w:left w:val="none" w:sz="0" w:space="0" w:color="auto"/>
                            <w:bottom w:val="none" w:sz="0" w:space="0" w:color="auto"/>
                            <w:right w:val="none" w:sz="0" w:space="0" w:color="auto"/>
                          </w:divBdr>
                          <w:divsChild>
                            <w:div w:id="629213148">
                              <w:marLeft w:val="0"/>
                              <w:marRight w:val="-750"/>
                              <w:marTop w:val="0"/>
                              <w:marBottom w:val="0"/>
                              <w:divBdr>
                                <w:top w:val="none" w:sz="0" w:space="0" w:color="auto"/>
                                <w:left w:val="none" w:sz="0" w:space="0" w:color="auto"/>
                                <w:bottom w:val="none" w:sz="0" w:space="0" w:color="auto"/>
                                <w:right w:val="none" w:sz="0" w:space="0" w:color="auto"/>
                              </w:divBdr>
                              <w:divsChild>
                                <w:div w:id="1720936479">
                                  <w:marLeft w:val="0"/>
                                  <w:marRight w:val="0"/>
                                  <w:marTop w:val="0"/>
                                  <w:marBottom w:val="0"/>
                                  <w:divBdr>
                                    <w:top w:val="none" w:sz="0" w:space="0" w:color="auto"/>
                                    <w:left w:val="none" w:sz="0" w:space="0" w:color="auto"/>
                                    <w:bottom w:val="none" w:sz="0" w:space="0" w:color="auto"/>
                                    <w:right w:val="none" w:sz="0" w:space="0" w:color="auto"/>
                                  </w:divBdr>
                                  <w:divsChild>
                                    <w:div w:id="2061711733">
                                      <w:marLeft w:val="0"/>
                                      <w:marRight w:val="0"/>
                                      <w:marTop w:val="0"/>
                                      <w:marBottom w:val="0"/>
                                      <w:divBdr>
                                        <w:top w:val="none" w:sz="0" w:space="0" w:color="auto"/>
                                        <w:left w:val="none" w:sz="0" w:space="0" w:color="auto"/>
                                        <w:bottom w:val="none" w:sz="0" w:space="0" w:color="auto"/>
                                        <w:right w:val="none" w:sz="0" w:space="0" w:color="auto"/>
                                      </w:divBdr>
                                      <w:divsChild>
                                        <w:div w:id="1999722338">
                                          <w:marLeft w:val="0"/>
                                          <w:marRight w:val="0"/>
                                          <w:marTop w:val="0"/>
                                          <w:marBottom w:val="0"/>
                                          <w:divBdr>
                                            <w:top w:val="none" w:sz="0" w:space="0" w:color="auto"/>
                                            <w:left w:val="none" w:sz="0" w:space="0" w:color="auto"/>
                                            <w:bottom w:val="none" w:sz="0" w:space="0" w:color="auto"/>
                                            <w:right w:val="none" w:sz="0" w:space="0" w:color="auto"/>
                                          </w:divBdr>
                                          <w:divsChild>
                                            <w:div w:id="1674603337">
                                              <w:marLeft w:val="0"/>
                                              <w:marRight w:val="0"/>
                                              <w:marTop w:val="0"/>
                                              <w:marBottom w:val="0"/>
                                              <w:divBdr>
                                                <w:top w:val="none" w:sz="0" w:space="0" w:color="auto"/>
                                                <w:left w:val="none" w:sz="0" w:space="0" w:color="auto"/>
                                                <w:bottom w:val="none" w:sz="0" w:space="0" w:color="auto"/>
                                                <w:right w:val="none" w:sz="0" w:space="0" w:color="auto"/>
                                              </w:divBdr>
                                              <w:divsChild>
                                                <w:div w:id="150177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1963173">
              <w:marLeft w:val="0"/>
              <w:marRight w:val="0"/>
              <w:marTop w:val="75"/>
              <w:marBottom w:val="0"/>
              <w:divBdr>
                <w:top w:val="none" w:sz="0" w:space="0" w:color="auto"/>
                <w:left w:val="none" w:sz="0" w:space="0" w:color="auto"/>
                <w:bottom w:val="none" w:sz="0" w:space="0" w:color="auto"/>
                <w:right w:val="none" w:sz="0" w:space="0" w:color="auto"/>
              </w:divBdr>
              <w:divsChild>
                <w:div w:id="89741166">
                  <w:marLeft w:val="0"/>
                  <w:marRight w:val="0"/>
                  <w:marTop w:val="0"/>
                  <w:marBottom w:val="0"/>
                  <w:divBdr>
                    <w:top w:val="none" w:sz="0" w:space="0" w:color="auto"/>
                    <w:left w:val="none" w:sz="0" w:space="0" w:color="auto"/>
                    <w:bottom w:val="none" w:sz="0" w:space="0" w:color="auto"/>
                    <w:right w:val="none" w:sz="0" w:space="0" w:color="auto"/>
                  </w:divBdr>
                  <w:divsChild>
                    <w:div w:id="78442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370760">
          <w:marLeft w:val="0"/>
          <w:marRight w:val="0"/>
          <w:marTop w:val="0"/>
          <w:marBottom w:val="0"/>
          <w:divBdr>
            <w:top w:val="none" w:sz="0" w:space="0" w:color="auto"/>
            <w:left w:val="none" w:sz="0" w:space="0" w:color="auto"/>
            <w:bottom w:val="none" w:sz="0" w:space="0" w:color="auto"/>
            <w:right w:val="none" w:sz="0" w:space="0" w:color="auto"/>
          </w:divBdr>
          <w:divsChild>
            <w:div w:id="1533807378">
              <w:marLeft w:val="0"/>
              <w:marRight w:val="0"/>
              <w:marTop w:val="0"/>
              <w:marBottom w:val="0"/>
              <w:divBdr>
                <w:top w:val="none" w:sz="0" w:space="0" w:color="auto"/>
                <w:left w:val="none" w:sz="0" w:space="0" w:color="auto"/>
                <w:bottom w:val="none" w:sz="0" w:space="0" w:color="auto"/>
                <w:right w:val="none" w:sz="0" w:space="0" w:color="auto"/>
              </w:divBdr>
              <w:divsChild>
                <w:div w:id="310259991">
                  <w:marLeft w:val="0"/>
                  <w:marRight w:val="0"/>
                  <w:marTop w:val="0"/>
                  <w:marBottom w:val="0"/>
                  <w:divBdr>
                    <w:top w:val="none" w:sz="0" w:space="0" w:color="auto"/>
                    <w:left w:val="none" w:sz="0" w:space="0" w:color="auto"/>
                    <w:bottom w:val="none" w:sz="0" w:space="0" w:color="auto"/>
                    <w:right w:val="none" w:sz="0" w:space="0" w:color="auto"/>
                  </w:divBdr>
                  <w:divsChild>
                    <w:div w:id="45764869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505974262">
          <w:marLeft w:val="0"/>
          <w:marRight w:val="0"/>
          <w:marTop w:val="0"/>
          <w:marBottom w:val="0"/>
          <w:divBdr>
            <w:top w:val="none" w:sz="0" w:space="0" w:color="auto"/>
            <w:left w:val="none" w:sz="0" w:space="0" w:color="auto"/>
            <w:bottom w:val="none" w:sz="0" w:space="0" w:color="auto"/>
            <w:right w:val="none" w:sz="0" w:space="0" w:color="auto"/>
          </w:divBdr>
          <w:divsChild>
            <w:div w:id="1761753044">
              <w:marLeft w:val="0"/>
              <w:marRight w:val="0"/>
              <w:marTop w:val="0"/>
              <w:marBottom w:val="0"/>
              <w:divBdr>
                <w:top w:val="none" w:sz="0" w:space="0" w:color="auto"/>
                <w:left w:val="none" w:sz="0" w:space="0" w:color="auto"/>
                <w:bottom w:val="none" w:sz="0" w:space="0" w:color="auto"/>
                <w:right w:val="none" w:sz="0" w:space="0" w:color="auto"/>
              </w:divBdr>
              <w:divsChild>
                <w:div w:id="1066880135">
                  <w:marLeft w:val="0"/>
                  <w:marRight w:val="0"/>
                  <w:marTop w:val="0"/>
                  <w:marBottom w:val="0"/>
                  <w:divBdr>
                    <w:top w:val="none" w:sz="0" w:space="0" w:color="auto"/>
                    <w:left w:val="none" w:sz="0" w:space="0" w:color="auto"/>
                    <w:bottom w:val="none" w:sz="0" w:space="0" w:color="auto"/>
                    <w:right w:val="none" w:sz="0" w:space="0" w:color="auto"/>
                  </w:divBdr>
                  <w:divsChild>
                    <w:div w:id="24329585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2100439263">
          <w:marLeft w:val="0"/>
          <w:marRight w:val="0"/>
          <w:marTop w:val="0"/>
          <w:marBottom w:val="0"/>
          <w:divBdr>
            <w:top w:val="none" w:sz="0" w:space="0" w:color="auto"/>
            <w:left w:val="none" w:sz="0" w:space="0" w:color="auto"/>
            <w:bottom w:val="none" w:sz="0" w:space="0" w:color="auto"/>
            <w:right w:val="none" w:sz="0" w:space="0" w:color="auto"/>
          </w:divBdr>
          <w:divsChild>
            <w:div w:id="1435133972">
              <w:marLeft w:val="0"/>
              <w:marRight w:val="0"/>
              <w:marTop w:val="0"/>
              <w:marBottom w:val="0"/>
              <w:divBdr>
                <w:top w:val="none" w:sz="0" w:space="0" w:color="auto"/>
                <w:left w:val="none" w:sz="0" w:space="0" w:color="auto"/>
                <w:bottom w:val="none" w:sz="0" w:space="0" w:color="auto"/>
                <w:right w:val="none" w:sz="0" w:space="0" w:color="auto"/>
              </w:divBdr>
              <w:divsChild>
                <w:div w:id="318002291">
                  <w:marLeft w:val="0"/>
                  <w:marRight w:val="0"/>
                  <w:marTop w:val="0"/>
                  <w:marBottom w:val="0"/>
                  <w:divBdr>
                    <w:top w:val="none" w:sz="0" w:space="0" w:color="auto"/>
                    <w:left w:val="none" w:sz="0" w:space="0" w:color="auto"/>
                    <w:bottom w:val="none" w:sz="0" w:space="0" w:color="auto"/>
                    <w:right w:val="none" w:sz="0" w:space="0" w:color="auto"/>
                  </w:divBdr>
                  <w:divsChild>
                    <w:div w:id="409304600">
                      <w:marLeft w:val="0"/>
                      <w:marRight w:val="0"/>
                      <w:marTop w:val="0"/>
                      <w:marBottom w:val="0"/>
                      <w:divBdr>
                        <w:top w:val="none" w:sz="0" w:space="0" w:color="auto"/>
                        <w:left w:val="none" w:sz="0" w:space="0" w:color="auto"/>
                        <w:bottom w:val="none" w:sz="0" w:space="0" w:color="auto"/>
                        <w:right w:val="none" w:sz="0" w:space="0" w:color="auto"/>
                      </w:divBdr>
                      <w:divsChild>
                        <w:div w:id="954992070">
                          <w:marLeft w:val="0"/>
                          <w:marRight w:val="0"/>
                          <w:marTop w:val="0"/>
                          <w:marBottom w:val="0"/>
                          <w:divBdr>
                            <w:top w:val="none" w:sz="0" w:space="0" w:color="auto"/>
                            <w:left w:val="none" w:sz="0" w:space="0" w:color="auto"/>
                            <w:bottom w:val="none" w:sz="0" w:space="0" w:color="auto"/>
                            <w:right w:val="none" w:sz="0" w:space="0" w:color="auto"/>
                          </w:divBdr>
                          <w:divsChild>
                            <w:div w:id="1347950552">
                              <w:marLeft w:val="0"/>
                              <w:marRight w:val="-750"/>
                              <w:marTop w:val="0"/>
                              <w:marBottom w:val="0"/>
                              <w:divBdr>
                                <w:top w:val="none" w:sz="0" w:space="0" w:color="auto"/>
                                <w:left w:val="none" w:sz="0" w:space="0" w:color="auto"/>
                                <w:bottom w:val="none" w:sz="0" w:space="0" w:color="auto"/>
                                <w:right w:val="none" w:sz="0" w:space="0" w:color="auto"/>
                              </w:divBdr>
                              <w:divsChild>
                                <w:div w:id="1489707806">
                                  <w:marLeft w:val="0"/>
                                  <w:marRight w:val="0"/>
                                  <w:marTop w:val="0"/>
                                  <w:marBottom w:val="0"/>
                                  <w:divBdr>
                                    <w:top w:val="none" w:sz="0" w:space="0" w:color="auto"/>
                                    <w:left w:val="none" w:sz="0" w:space="0" w:color="auto"/>
                                    <w:bottom w:val="none" w:sz="0" w:space="0" w:color="auto"/>
                                    <w:right w:val="none" w:sz="0" w:space="0" w:color="auto"/>
                                  </w:divBdr>
                                  <w:divsChild>
                                    <w:div w:id="1042168051">
                                      <w:marLeft w:val="0"/>
                                      <w:marRight w:val="0"/>
                                      <w:marTop w:val="0"/>
                                      <w:marBottom w:val="0"/>
                                      <w:divBdr>
                                        <w:top w:val="none" w:sz="0" w:space="0" w:color="auto"/>
                                        <w:left w:val="none" w:sz="0" w:space="0" w:color="auto"/>
                                        <w:bottom w:val="none" w:sz="0" w:space="0" w:color="auto"/>
                                        <w:right w:val="none" w:sz="0" w:space="0" w:color="auto"/>
                                      </w:divBdr>
                                      <w:divsChild>
                                        <w:div w:id="343098361">
                                          <w:marLeft w:val="0"/>
                                          <w:marRight w:val="0"/>
                                          <w:marTop w:val="0"/>
                                          <w:marBottom w:val="0"/>
                                          <w:divBdr>
                                            <w:top w:val="none" w:sz="0" w:space="0" w:color="auto"/>
                                            <w:left w:val="none" w:sz="0" w:space="0" w:color="auto"/>
                                            <w:bottom w:val="none" w:sz="0" w:space="0" w:color="auto"/>
                                            <w:right w:val="none" w:sz="0" w:space="0" w:color="auto"/>
                                          </w:divBdr>
                                          <w:divsChild>
                                            <w:div w:id="294801754">
                                              <w:marLeft w:val="0"/>
                                              <w:marRight w:val="0"/>
                                              <w:marTop w:val="0"/>
                                              <w:marBottom w:val="0"/>
                                              <w:divBdr>
                                                <w:top w:val="none" w:sz="0" w:space="0" w:color="auto"/>
                                                <w:left w:val="none" w:sz="0" w:space="0" w:color="auto"/>
                                                <w:bottom w:val="none" w:sz="0" w:space="0" w:color="auto"/>
                                                <w:right w:val="none" w:sz="0" w:space="0" w:color="auto"/>
                                              </w:divBdr>
                                              <w:divsChild>
                                                <w:div w:id="55269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074935">
          <w:marLeft w:val="0"/>
          <w:marRight w:val="0"/>
          <w:marTop w:val="0"/>
          <w:marBottom w:val="0"/>
          <w:divBdr>
            <w:top w:val="none" w:sz="0" w:space="0" w:color="auto"/>
            <w:left w:val="none" w:sz="0" w:space="0" w:color="auto"/>
            <w:bottom w:val="none" w:sz="0" w:space="0" w:color="auto"/>
            <w:right w:val="none" w:sz="0" w:space="0" w:color="auto"/>
          </w:divBdr>
          <w:divsChild>
            <w:div w:id="1987196475">
              <w:marLeft w:val="0"/>
              <w:marRight w:val="0"/>
              <w:marTop w:val="0"/>
              <w:marBottom w:val="0"/>
              <w:divBdr>
                <w:top w:val="none" w:sz="0" w:space="0" w:color="auto"/>
                <w:left w:val="none" w:sz="0" w:space="0" w:color="auto"/>
                <w:bottom w:val="none" w:sz="0" w:space="0" w:color="auto"/>
                <w:right w:val="none" w:sz="0" w:space="0" w:color="auto"/>
              </w:divBdr>
              <w:divsChild>
                <w:div w:id="1561021402">
                  <w:marLeft w:val="0"/>
                  <w:marRight w:val="0"/>
                  <w:marTop w:val="0"/>
                  <w:marBottom w:val="0"/>
                  <w:divBdr>
                    <w:top w:val="none" w:sz="0" w:space="0" w:color="auto"/>
                    <w:left w:val="none" w:sz="0" w:space="0" w:color="auto"/>
                    <w:bottom w:val="none" w:sz="0" w:space="0" w:color="auto"/>
                    <w:right w:val="none" w:sz="0" w:space="0" w:color="auto"/>
                  </w:divBdr>
                  <w:divsChild>
                    <w:div w:id="777529613">
                      <w:marLeft w:val="0"/>
                      <w:marRight w:val="0"/>
                      <w:marTop w:val="0"/>
                      <w:marBottom w:val="0"/>
                      <w:divBdr>
                        <w:top w:val="none" w:sz="0" w:space="0" w:color="auto"/>
                        <w:left w:val="none" w:sz="0" w:space="0" w:color="auto"/>
                        <w:bottom w:val="none" w:sz="0" w:space="0" w:color="auto"/>
                        <w:right w:val="none" w:sz="0" w:space="0" w:color="auto"/>
                      </w:divBdr>
                      <w:divsChild>
                        <w:div w:id="1686324140">
                          <w:marLeft w:val="0"/>
                          <w:marRight w:val="0"/>
                          <w:marTop w:val="0"/>
                          <w:marBottom w:val="0"/>
                          <w:divBdr>
                            <w:top w:val="none" w:sz="0" w:space="0" w:color="auto"/>
                            <w:left w:val="none" w:sz="0" w:space="0" w:color="auto"/>
                            <w:bottom w:val="none" w:sz="0" w:space="0" w:color="auto"/>
                            <w:right w:val="none" w:sz="0" w:space="0" w:color="auto"/>
                          </w:divBdr>
                          <w:divsChild>
                            <w:div w:id="130170276">
                              <w:marLeft w:val="0"/>
                              <w:marRight w:val="-750"/>
                              <w:marTop w:val="0"/>
                              <w:marBottom w:val="0"/>
                              <w:divBdr>
                                <w:top w:val="none" w:sz="0" w:space="0" w:color="auto"/>
                                <w:left w:val="none" w:sz="0" w:space="0" w:color="auto"/>
                                <w:bottom w:val="none" w:sz="0" w:space="0" w:color="auto"/>
                                <w:right w:val="none" w:sz="0" w:space="0" w:color="auto"/>
                              </w:divBdr>
                              <w:divsChild>
                                <w:div w:id="1422875428">
                                  <w:marLeft w:val="0"/>
                                  <w:marRight w:val="0"/>
                                  <w:marTop w:val="0"/>
                                  <w:marBottom w:val="0"/>
                                  <w:divBdr>
                                    <w:top w:val="none" w:sz="0" w:space="0" w:color="auto"/>
                                    <w:left w:val="none" w:sz="0" w:space="0" w:color="auto"/>
                                    <w:bottom w:val="none" w:sz="0" w:space="0" w:color="auto"/>
                                    <w:right w:val="none" w:sz="0" w:space="0" w:color="auto"/>
                                  </w:divBdr>
                                  <w:divsChild>
                                    <w:div w:id="1675036928">
                                      <w:marLeft w:val="0"/>
                                      <w:marRight w:val="0"/>
                                      <w:marTop w:val="0"/>
                                      <w:marBottom w:val="0"/>
                                      <w:divBdr>
                                        <w:top w:val="none" w:sz="0" w:space="0" w:color="auto"/>
                                        <w:left w:val="none" w:sz="0" w:space="0" w:color="auto"/>
                                        <w:bottom w:val="none" w:sz="0" w:space="0" w:color="auto"/>
                                        <w:right w:val="none" w:sz="0" w:space="0" w:color="auto"/>
                                      </w:divBdr>
                                      <w:divsChild>
                                        <w:div w:id="2084571476">
                                          <w:marLeft w:val="0"/>
                                          <w:marRight w:val="0"/>
                                          <w:marTop w:val="0"/>
                                          <w:marBottom w:val="0"/>
                                          <w:divBdr>
                                            <w:top w:val="none" w:sz="0" w:space="0" w:color="auto"/>
                                            <w:left w:val="none" w:sz="0" w:space="0" w:color="auto"/>
                                            <w:bottom w:val="none" w:sz="0" w:space="0" w:color="auto"/>
                                            <w:right w:val="none" w:sz="0" w:space="0" w:color="auto"/>
                                          </w:divBdr>
                                          <w:divsChild>
                                            <w:div w:id="897203591">
                                              <w:marLeft w:val="0"/>
                                              <w:marRight w:val="0"/>
                                              <w:marTop w:val="0"/>
                                              <w:marBottom w:val="0"/>
                                              <w:divBdr>
                                                <w:top w:val="none" w:sz="0" w:space="0" w:color="auto"/>
                                                <w:left w:val="none" w:sz="0" w:space="0" w:color="auto"/>
                                                <w:bottom w:val="none" w:sz="0" w:space="0" w:color="auto"/>
                                                <w:right w:val="none" w:sz="0" w:space="0" w:color="auto"/>
                                              </w:divBdr>
                                              <w:divsChild>
                                                <w:div w:id="18757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95246611">
          <w:marLeft w:val="0"/>
          <w:marRight w:val="0"/>
          <w:marTop w:val="0"/>
          <w:marBottom w:val="0"/>
          <w:divBdr>
            <w:top w:val="none" w:sz="0" w:space="0" w:color="auto"/>
            <w:left w:val="none" w:sz="0" w:space="0" w:color="auto"/>
            <w:bottom w:val="none" w:sz="0" w:space="0" w:color="auto"/>
            <w:right w:val="none" w:sz="0" w:space="0" w:color="auto"/>
          </w:divBdr>
          <w:divsChild>
            <w:div w:id="394820708">
              <w:marLeft w:val="0"/>
              <w:marRight w:val="0"/>
              <w:marTop w:val="0"/>
              <w:marBottom w:val="0"/>
              <w:divBdr>
                <w:top w:val="none" w:sz="0" w:space="0" w:color="auto"/>
                <w:left w:val="none" w:sz="0" w:space="0" w:color="auto"/>
                <w:bottom w:val="none" w:sz="0" w:space="0" w:color="auto"/>
                <w:right w:val="none" w:sz="0" w:space="0" w:color="auto"/>
              </w:divBdr>
              <w:divsChild>
                <w:div w:id="1579363265">
                  <w:marLeft w:val="0"/>
                  <w:marRight w:val="0"/>
                  <w:marTop w:val="0"/>
                  <w:marBottom w:val="0"/>
                  <w:divBdr>
                    <w:top w:val="none" w:sz="0" w:space="0" w:color="auto"/>
                    <w:left w:val="none" w:sz="0" w:space="0" w:color="auto"/>
                    <w:bottom w:val="none" w:sz="0" w:space="0" w:color="auto"/>
                    <w:right w:val="none" w:sz="0" w:space="0" w:color="auto"/>
                  </w:divBdr>
                  <w:divsChild>
                    <w:div w:id="197085889">
                      <w:marLeft w:val="0"/>
                      <w:marRight w:val="0"/>
                      <w:marTop w:val="0"/>
                      <w:marBottom w:val="0"/>
                      <w:divBdr>
                        <w:top w:val="none" w:sz="0" w:space="0" w:color="auto"/>
                        <w:left w:val="none" w:sz="0" w:space="0" w:color="auto"/>
                        <w:bottom w:val="none" w:sz="0" w:space="0" w:color="auto"/>
                        <w:right w:val="none" w:sz="0" w:space="0" w:color="auto"/>
                      </w:divBdr>
                      <w:divsChild>
                        <w:div w:id="1899975436">
                          <w:marLeft w:val="0"/>
                          <w:marRight w:val="0"/>
                          <w:marTop w:val="0"/>
                          <w:marBottom w:val="0"/>
                          <w:divBdr>
                            <w:top w:val="none" w:sz="0" w:space="0" w:color="auto"/>
                            <w:left w:val="none" w:sz="0" w:space="0" w:color="auto"/>
                            <w:bottom w:val="none" w:sz="0" w:space="0" w:color="auto"/>
                            <w:right w:val="none" w:sz="0" w:space="0" w:color="auto"/>
                          </w:divBdr>
                          <w:divsChild>
                            <w:div w:id="1907760466">
                              <w:marLeft w:val="0"/>
                              <w:marRight w:val="-750"/>
                              <w:marTop w:val="0"/>
                              <w:marBottom w:val="0"/>
                              <w:divBdr>
                                <w:top w:val="none" w:sz="0" w:space="0" w:color="auto"/>
                                <w:left w:val="none" w:sz="0" w:space="0" w:color="auto"/>
                                <w:bottom w:val="none" w:sz="0" w:space="0" w:color="auto"/>
                                <w:right w:val="none" w:sz="0" w:space="0" w:color="auto"/>
                              </w:divBdr>
                              <w:divsChild>
                                <w:div w:id="1577714074">
                                  <w:marLeft w:val="0"/>
                                  <w:marRight w:val="0"/>
                                  <w:marTop w:val="0"/>
                                  <w:marBottom w:val="0"/>
                                  <w:divBdr>
                                    <w:top w:val="none" w:sz="0" w:space="0" w:color="auto"/>
                                    <w:left w:val="none" w:sz="0" w:space="0" w:color="auto"/>
                                    <w:bottom w:val="none" w:sz="0" w:space="0" w:color="auto"/>
                                    <w:right w:val="none" w:sz="0" w:space="0" w:color="auto"/>
                                  </w:divBdr>
                                  <w:divsChild>
                                    <w:div w:id="608515115">
                                      <w:marLeft w:val="0"/>
                                      <w:marRight w:val="0"/>
                                      <w:marTop w:val="0"/>
                                      <w:marBottom w:val="0"/>
                                      <w:divBdr>
                                        <w:top w:val="none" w:sz="0" w:space="0" w:color="auto"/>
                                        <w:left w:val="none" w:sz="0" w:space="0" w:color="auto"/>
                                        <w:bottom w:val="none" w:sz="0" w:space="0" w:color="auto"/>
                                        <w:right w:val="none" w:sz="0" w:space="0" w:color="auto"/>
                                      </w:divBdr>
                                      <w:divsChild>
                                        <w:div w:id="677654592">
                                          <w:marLeft w:val="0"/>
                                          <w:marRight w:val="0"/>
                                          <w:marTop w:val="0"/>
                                          <w:marBottom w:val="0"/>
                                          <w:divBdr>
                                            <w:top w:val="none" w:sz="0" w:space="0" w:color="auto"/>
                                            <w:left w:val="none" w:sz="0" w:space="0" w:color="auto"/>
                                            <w:bottom w:val="none" w:sz="0" w:space="0" w:color="auto"/>
                                            <w:right w:val="none" w:sz="0" w:space="0" w:color="auto"/>
                                          </w:divBdr>
                                          <w:divsChild>
                                            <w:div w:id="1217624837">
                                              <w:marLeft w:val="0"/>
                                              <w:marRight w:val="0"/>
                                              <w:marTop w:val="0"/>
                                              <w:marBottom w:val="0"/>
                                              <w:divBdr>
                                                <w:top w:val="none" w:sz="0" w:space="0" w:color="auto"/>
                                                <w:left w:val="none" w:sz="0" w:space="0" w:color="auto"/>
                                                <w:bottom w:val="none" w:sz="0" w:space="0" w:color="auto"/>
                                                <w:right w:val="none" w:sz="0" w:space="0" w:color="auto"/>
                                              </w:divBdr>
                                              <w:divsChild>
                                                <w:div w:id="151946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0511868">
          <w:marLeft w:val="0"/>
          <w:marRight w:val="0"/>
          <w:marTop w:val="0"/>
          <w:marBottom w:val="0"/>
          <w:divBdr>
            <w:top w:val="none" w:sz="0" w:space="0" w:color="auto"/>
            <w:left w:val="none" w:sz="0" w:space="0" w:color="auto"/>
            <w:bottom w:val="none" w:sz="0" w:space="0" w:color="auto"/>
            <w:right w:val="none" w:sz="0" w:space="0" w:color="auto"/>
          </w:divBdr>
          <w:divsChild>
            <w:div w:id="271910652">
              <w:marLeft w:val="0"/>
              <w:marRight w:val="0"/>
              <w:marTop w:val="0"/>
              <w:marBottom w:val="0"/>
              <w:divBdr>
                <w:top w:val="none" w:sz="0" w:space="0" w:color="auto"/>
                <w:left w:val="none" w:sz="0" w:space="0" w:color="auto"/>
                <w:bottom w:val="none" w:sz="0" w:space="0" w:color="auto"/>
                <w:right w:val="none" w:sz="0" w:space="0" w:color="auto"/>
              </w:divBdr>
              <w:divsChild>
                <w:div w:id="1626809714">
                  <w:marLeft w:val="0"/>
                  <w:marRight w:val="0"/>
                  <w:marTop w:val="0"/>
                  <w:marBottom w:val="0"/>
                  <w:divBdr>
                    <w:top w:val="none" w:sz="0" w:space="0" w:color="auto"/>
                    <w:left w:val="none" w:sz="0" w:space="0" w:color="auto"/>
                    <w:bottom w:val="none" w:sz="0" w:space="0" w:color="auto"/>
                    <w:right w:val="none" w:sz="0" w:space="0" w:color="auto"/>
                  </w:divBdr>
                  <w:divsChild>
                    <w:div w:id="55516912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11567728">
          <w:marLeft w:val="0"/>
          <w:marRight w:val="0"/>
          <w:marTop w:val="0"/>
          <w:marBottom w:val="0"/>
          <w:divBdr>
            <w:top w:val="none" w:sz="0" w:space="0" w:color="auto"/>
            <w:left w:val="none" w:sz="0" w:space="0" w:color="auto"/>
            <w:bottom w:val="none" w:sz="0" w:space="0" w:color="auto"/>
            <w:right w:val="none" w:sz="0" w:space="0" w:color="auto"/>
          </w:divBdr>
          <w:divsChild>
            <w:div w:id="741026184">
              <w:marLeft w:val="0"/>
              <w:marRight w:val="0"/>
              <w:marTop w:val="0"/>
              <w:marBottom w:val="0"/>
              <w:divBdr>
                <w:top w:val="none" w:sz="0" w:space="0" w:color="auto"/>
                <w:left w:val="none" w:sz="0" w:space="0" w:color="auto"/>
                <w:bottom w:val="none" w:sz="0" w:space="0" w:color="auto"/>
                <w:right w:val="none" w:sz="0" w:space="0" w:color="auto"/>
              </w:divBdr>
              <w:divsChild>
                <w:div w:id="740446548">
                  <w:marLeft w:val="0"/>
                  <w:marRight w:val="0"/>
                  <w:marTop w:val="0"/>
                  <w:marBottom w:val="0"/>
                  <w:divBdr>
                    <w:top w:val="none" w:sz="0" w:space="0" w:color="auto"/>
                    <w:left w:val="none" w:sz="0" w:space="0" w:color="auto"/>
                    <w:bottom w:val="none" w:sz="0" w:space="0" w:color="auto"/>
                    <w:right w:val="none" w:sz="0" w:space="0" w:color="auto"/>
                  </w:divBdr>
                  <w:divsChild>
                    <w:div w:id="2143226211">
                      <w:marLeft w:val="0"/>
                      <w:marRight w:val="0"/>
                      <w:marTop w:val="0"/>
                      <w:marBottom w:val="0"/>
                      <w:divBdr>
                        <w:top w:val="none" w:sz="0" w:space="0" w:color="auto"/>
                        <w:left w:val="none" w:sz="0" w:space="0" w:color="auto"/>
                        <w:bottom w:val="none" w:sz="0" w:space="0" w:color="auto"/>
                        <w:right w:val="none" w:sz="0" w:space="0" w:color="auto"/>
                      </w:divBdr>
                      <w:divsChild>
                        <w:div w:id="345521113">
                          <w:marLeft w:val="0"/>
                          <w:marRight w:val="0"/>
                          <w:marTop w:val="0"/>
                          <w:marBottom w:val="0"/>
                          <w:divBdr>
                            <w:top w:val="none" w:sz="0" w:space="0" w:color="auto"/>
                            <w:left w:val="none" w:sz="0" w:space="0" w:color="auto"/>
                            <w:bottom w:val="none" w:sz="0" w:space="0" w:color="auto"/>
                            <w:right w:val="none" w:sz="0" w:space="0" w:color="auto"/>
                          </w:divBdr>
                          <w:divsChild>
                            <w:div w:id="1037663895">
                              <w:marLeft w:val="0"/>
                              <w:marRight w:val="-750"/>
                              <w:marTop w:val="0"/>
                              <w:marBottom w:val="0"/>
                              <w:divBdr>
                                <w:top w:val="none" w:sz="0" w:space="0" w:color="auto"/>
                                <w:left w:val="none" w:sz="0" w:space="0" w:color="auto"/>
                                <w:bottom w:val="none" w:sz="0" w:space="0" w:color="auto"/>
                                <w:right w:val="none" w:sz="0" w:space="0" w:color="auto"/>
                              </w:divBdr>
                              <w:divsChild>
                                <w:div w:id="1716813628">
                                  <w:marLeft w:val="0"/>
                                  <w:marRight w:val="0"/>
                                  <w:marTop w:val="0"/>
                                  <w:marBottom w:val="0"/>
                                  <w:divBdr>
                                    <w:top w:val="none" w:sz="0" w:space="0" w:color="auto"/>
                                    <w:left w:val="none" w:sz="0" w:space="0" w:color="auto"/>
                                    <w:bottom w:val="none" w:sz="0" w:space="0" w:color="auto"/>
                                    <w:right w:val="none" w:sz="0" w:space="0" w:color="auto"/>
                                  </w:divBdr>
                                  <w:divsChild>
                                    <w:div w:id="1990137480">
                                      <w:marLeft w:val="0"/>
                                      <w:marRight w:val="0"/>
                                      <w:marTop w:val="0"/>
                                      <w:marBottom w:val="0"/>
                                      <w:divBdr>
                                        <w:top w:val="none" w:sz="0" w:space="0" w:color="auto"/>
                                        <w:left w:val="none" w:sz="0" w:space="0" w:color="auto"/>
                                        <w:bottom w:val="none" w:sz="0" w:space="0" w:color="auto"/>
                                        <w:right w:val="none" w:sz="0" w:space="0" w:color="auto"/>
                                      </w:divBdr>
                                      <w:divsChild>
                                        <w:div w:id="2046640783">
                                          <w:marLeft w:val="0"/>
                                          <w:marRight w:val="0"/>
                                          <w:marTop w:val="0"/>
                                          <w:marBottom w:val="0"/>
                                          <w:divBdr>
                                            <w:top w:val="none" w:sz="0" w:space="0" w:color="auto"/>
                                            <w:left w:val="none" w:sz="0" w:space="0" w:color="auto"/>
                                            <w:bottom w:val="none" w:sz="0" w:space="0" w:color="auto"/>
                                            <w:right w:val="none" w:sz="0" w:space="0" w:color="auto"/>
                                          </w:divBdr>
                                          <w:divsChild>
                                            <w:div w:id="246309941">
                                              <w:marLeft w:val="0"/>
                                              <w:marRight w:val="0"/>
                                              <w:marTop w:val="0"/>
                                              <w:marBottom w:val="0"/>
                                              <w:divBdr>
                                                <w:top w:val="none" w:sz="0" w:space="0" w:color="auto"/>
                                                <w:left w:val="none" w:sz="0" w:space="0" w:color="auto"/>
                                                <w:bottom w:val="none" w:sz="0" w:space="0" w:color="auto"/>
                                                <w:right w:val="none" w:sz="0" w:space="0" w:color="auto"/>
                                              </w:divBdr>
                                              <w:divsChild>
                                                <w:div w:id="9068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218126">
              <w:marLeft w:val="0"/>
              <w:marRight w:val="0"/>
              <w:marTop w:val="75"/>
              <w:marBottom w:val="0"/>
              <w:divBdr>
                <w:top w:val="none" w:sz="0" w:space="0" w:color="auto"/>
                <w:left w:val="none" w:sz="0" w:space="0" w:color="auto"/>
                <w:bottom w:val="none" w:sz="0" w:space="0" w:color="auto"/>
                <w:right w:val="none" w:sz="0" w:space="0" w:color="auto"/>
              </w:divBdr>
              <w:divsChild>
                <w:div w:id="1696006872">
                  <w:marLeft w:val="0"/>
                  <w:marRight w:val="0"/>
                  <w:marTop w:val="0"/>
                  <w:marBottom w:val="0"/>
                  <w:divBdr>
                    <w:top w:val="none" w:sz="0" w:space="0" w:color="auto"/>
                    <w:left w:val="none" w:sz="0" w:space="0" w:color="auto"/>
                    <w:bottom w:val="none" w:sz="0" w:space="0" w:color="auto"/>
                    <w:right w:val="none" w:sz="0" w:space="0" w:color="auto"/>
                  </w:divBdr>
                  <w:divsChild>
                    <w:div w:id="129317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4436">
          <w:marLeft w:val="0"/>
          <w:marRight w:val="0"/>
          <w:marTop w:val="0"/>
          <w:marBottom w:val="0"/>
          <w:divBdr>
            <w:top w:val="none" w:sz="0" w:space="0" w:color="auto"/>
            <w:left w:val="none" w:sz="0" w:space="0" w:color="auto"/>
            <w:bottom w:val="none" w:sz="0" w:space="0" w:color="auto"/>
            <w:right w:val="none" w:sz="0" w:space="0" w:color="auto"/>
          </w:divBdr>
          <w:divsChild>
            <w:div w:id="976447377">
              <w:marLeft w:val="0"/>
              <w:marRight w:val="0"/>
              <w:marTop w:val="0"/>
              <w:marBottom w:val="0"/>
              <w:divBdr>
                <w:top w:val="none" w:sz="0" w:space="0" w:color="auto"/>
                <w:left w:val="none" w:sz="0" w:space="0" w:color="auto"/>
                <w:bottom w:val="none" w:sz="0" w:space="0" w:color="auto"/>
                <w:right w:val="none" w:sz="0" w:space="0" w:color="auto"/>
              </w:divBdr>
              <w:divsChild>
                <w:div w:id="2106070616">
                  <w:marLeft w:val="0"/>
                  <w:marRight w:val="0"/>
                  <w:marTop w:val="0"/>
                  <w:marBottom w:val="0"/>
                  <w:divBdr>
                    <w:top w:val="none" w:sz="0" w:space="0" w:color="auto"/>
                    <w:left w:val="none" w:sz="0" w:space="0" w:color="auto"/>
                    <w:bottom w:val="none" w:sz="0" w:space="0" w:color="auto"/>
                    <w:right w:val="none" w:sz="0" w:space="0" w:color="auto"/>
                  </w:divBdr>
                  <w:divsChild>
                    <w:div w:id="945044434">
                      <w:marLeft w:val="0"/>
                      <w:marRight w:val="0"/>
                      <w:marTop w:val="0"/>
                      <w:marBottom w:val="0"/>
                      <w:divBdr>
                        <w:top w:val="none" w:sz="0" w:space="0" w:color="auto"/>
                        <w:left w:val="none" w:sz="0" w:space="0" w:color="auto"/>
                        <w:bottom w:val="none" w:sz="0" w:space="0" w:color="auto"/>
                        <w:right w:val="none" w:sz="0" w:space="0" w:color="auto"/>
                      </w:divBdr>
                      <w:divsChild>
                        <w:div w:id="1023021532">
                          <w:marLeft w:val="0"/>
                          <w:marRight w:val="0"/>
                          <w:marTop w:val="0"/>
                          <w:marBottom w:val="0"/>
                          <w:divBdr>
                            <w:top w:val="none" w:sz="0" w:space="0" w:color="auto"/>
                            <w:left w:val="none" w:sz="0" w:space="0" w:color="auto"/>
                            <w:bottom w:val="none" w:sz="0" w:space="0" w:color="auto"/>
                            <w:right w:val="none" w:sz="0" w:space="0" w:color="auto"/>
                          </w:divBdr>
                          <w:divsChild>
                            <w:div w:id="1084179606">
                              <w:marLeft w:val="0"/>
                              <w:marRight w:val="-750"/>
                              <w:marTop w:val="0"/>
                              <w:marBottom w:val="0"/>
                              <w:divBdr>
                                <w:top w:val="none" w:sz="0" w:space="0" w:color="auto"/>
                                <w:left w:val="none" w:sz="0" w:space="0" w:color="auto"/>
                                <w:bottom w:val="none" w:sz="0" w:space="0" w:color="auto"/>
                                <w:right w:val="none" w:sz="0" w:space="0" w:color="auto"/>
                              </w:divBdr>
                              <w:divsChild>
                                <w:div w:id="572399189">
                                  <w:marLeft w:val="0"/>
                                  <w:marRight w:val="0"/>
                                  <w:marTop w:val="0"/>
                                  <w:marBottom w:val="0"/>
                                  <w:divBdr>
                                    <w:top w:val="none" w:sz="0" w:space="0" w:color="auto"/>
                                    <w:left w:val="none" w:sz="0" w:space="0" w:color="auto"/>
                                    <w:bottom w:val="none" w:sz="0" w:space="0" w:color="auto"/>
                                    <w:right w:val="none" w:sz="0" w:space="0" w:color="auto"/>
                                  </w:divBdr>
                                  <w:divsChild>
                                    <w:div w:id="1876112448">
                                      <w:marLeft w:val="0"/>
                                      <w:marRight w:val="0"/>
                                      <w:marTop w:val="0"/>
                                      <w:marBottom w:val="0"/>
                                      <w:divBdr>
                                        <w:top w:val="none" w:sz="0" w:space="0" w:color="auto"/>
                                        <w:left w:val="none" w:sz="0" w:space="0" w:color="auto"/>
                                        <w:bottom w:val="none" w:sz="0" w:space="0" w:color="auto"/>
                                        <w:right w:val="none" w:sz="0" w:space="0" w:color="auto"/>
                                      </w:divBdr>
                                      <w:divsChild>
                                        <w:div w:id="1312901315">
                                          <w:marLeft w:val="0"/>
                                          <w:marRight w:val="0"/>
                                          <w:marTop w:val="0"/>
                                          <w:marBottom w:val="0"/>
                                          <w:divBdr>
                                            <w:top w:val="none" w:sz="0" w:space="0" w:color="auto"/>
                                            <w:left w:val="none" w:sz="0" w:space="0" w:color="auto"/>
                                            <w:bottom w:val="none" w:sz="0" w:space="0" w:color="auto"/>
                                            <w:right w:val="none" w:sz="0" w:space="0" w:color="auto"/>
                                          </w:divBdr>
                                          <w:divsChild>
                                            <w:div w:id="126357117">
                                              <w:marLeft w:val="0"/>
                                              <w:marRight w:val="0"/>
                                              <w:marTop w:val="0"/>
                                              <w:marBottom w:val="0"/>
                                              <w:divBdr>
                                                <w:top w:val="none" w:sz="0" w:space="0" w:color="auto"/>
                                                <w:left w:val="none" w:sz="0" w:space="0" w:color="auto"/>
                                                <w:bottom w:val="none" w:sz="0" w:space="0" w:color="auto"/>
                                                <w:right w:val="none" w:sz="0" w:space="0" w:color="auto"/>
                                              </w:divBdr>
                                              <w:divsChild>
                                                <w:div w:id="131479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9758371">
              <w:marLeft w:val="0"/>
              <w:marRight w:val="0"/>
              <w:marTop w:val="75"/>
              <w:marBottom w:val="0"/>
              <w:divBdr>
                <w:top w:val="none" w:sz="0" w:space="0" w:color="auto"/>
                <w:left w:val="none" w:sz="0" w:space="0" w:color="auto"/>
                <w:bottom w:val="none" w:sz="0" w:space="0" w:color="auto"/>
                <w:right w:val="none" w:sz="0" w:space="0" w:color="auto"/>
              </w:divBdr>
              <w:divsChild>
                <w:div w:id="228612969">
                  <w:marLeft w:val="0"/>
                  <w:marRight w:val="0"/>
                  <w:marTop w:val="0"/>
                  <w:marBottom w:val="0"/>
                  <w:divBdr>
                    <w:top w:val="none" w:sz="0" w:space="0" w:color="auto"/>
                    <w:left w:val="none" w:sz="0" w:space="0" w:color="auto"/>
                    <w:bottom w:val="none" w:sz="0" w:space="0" w:color="auto"/>
                    <w:right w:val="none" w:sz="0" w:space="0" w:color="auto"/>
                  </w:divBdr>
                  <w:divsChild>
                    <w:div w:id="127883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4059">
          <w:marLeft w:val="0"/>
          <w:marRight w:val="0"/>
          <w:marTop w:val="0"/>
          <w:marBottom w:val="0"/>
          <w:divBdr>
            <w:top w:val="none" w:sz="0" w:space="0" w:color="auto"/>
            <w:left w:val="none" w:sz="0" w:space="0" w:color="auto"/>
            <w:bottom w:val="none" w:sz="0" w:space="0" w:color="auto"/>
            <w:right w:val="none" w:sz="0" w:space="0" w:color="auto"/>
          </w:divBdr>
          <w:divsChild>
            <w:div w:id="615407308">
              <w:marLeft w:val="0"/>
              <w:marRight w:val="0"/>
              <w:marTop w:val="0"/>
              <w:marBottom w:val="0"/>
              <w:divBdr>
                <w:top w:val="none" w:sz="0" w:space="0" w:color="auto"/>
                <w:left w:val="none" w:sz="0" w:space="0" w:color="auto"/>
                <w:bottom w:val="none" w:sz="0" w:space="0" w:color="auto"/>
                <w:right w:val="none" w:sz="0" w:space="0" w:color="auto"/>
              </w:divBdr>
              <w:divsChild>
                <w:div w:id="16010046">
                  <w:marLeft w:val="0"/>
                  <w:marRight w:val="0"/>
                  <w:marTop w:val="0"/>
                  <w:marBottom w:val="0"/>
                  <w:divBdr>
                    <w:top w:val="none" w:sz="0" w:space="0" w:color="auto"/>
                    <w:left w:val="none" w:sz="0" w:space="0" w:color="auto"/>
                    <w:bottom w:val="none" w:sz="0" w:space="0" w:color="auto"/>
                    <w:right w:val="none" w:sz="0" w:space="0" w:color="auto"/>
                  </w:divBdr>
                  <w:divsChild>
                    <w:div w:id="31326774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410081103">
          <w:marLeft w:val="0"/>
          <w:marRight w:val="0"/>
          <w:marTop w:val="0"/>
          <w:marBottom w:val="0"/>
          <w:divBdr>
            <w:top w:val="none" w:sz="0" w:space="0" w:color="auto"/>
            <w:left w:val="none" w:sz="0" w:space="0" w:color="auto"/>
            <w:bottom w:val="none" w:sz="0" w:space="0" w:color="auto"/>
            <w:right w:val="none" w:sz="0" w:space="0" w:color="auto"/>
          </w:divBdr>
          <w:divsChild>
            <w:div w:id="1435250388">
              <w:marLeft w:val="0"/>
              <w:marRight w:val="0"/>
              <w:marTop w:val="0"/>
              <w:marBottom w:val="0"/>
              <w:divBdr>
                <w:top w:val="none" w:sz="0" w:space="0" w:color="auto"/>
                <w:left w:val="none" w:sz="0" w:space="0" w:color="auto"/>
                <w:bottom w:val="none" w:sz="0" w:space="0" w:color="auto"/>
                <w:right w:val="none" w:sz="0" w:space="0" w:color="auto"/>
              </w:divBdr>
              <w:divsChild>
                <w:div w:id="849412478">
                  <w:marLeft w:val="0"/>
                  <w:marRight w:val="0"/>
                  <w:marTop w:val="0"/>
                  <w:marBottom w:val="0"/>
                  <w:divBdr>
                    <w:top w:val="none" w:sz="0" w:space="0" w:color="auto"/>
                    <w:left w:val="none" w:sz="0" w:space="0" w:color="auto"/>
                    <w:bottom w:val="none" w:sz="0" w:space="0" w:color="auto"/>
                    <w:right w:val="none" w:sz="0" w:space="0" w:color="auto"/>
                  </w:divBdr>
                  <w:divsChild>
                    <w:div w:id="130693389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97245900">
          <w:marLeft w:val="0"/>
          <w:marRight w:val="0"/>
          <w:marTop w:val="0"/>
          <w:marBottom w:val="0"/>
          <w:divBdr>
            <w:top w:val="none" w:sz="0" w:space="0" w:color="auto"/>
            <w:left w:val="none" w:sz="0" w:space="0" w:color="auto"/>
            <w:bottom w:val="none" w:sz="0" w:space="0" w:color="auto"/>
            <w:right w:val="none" w:sz="0" w:space="0" w:color="auto"/>
          </w:divBdr>
          <w:divsChild>
            <w:div w:id="1501919765">
              <w:marLeft w:val="0"/>
              <w:marRight w:val="0"/>
              <w:marTop w:val="0"/>
              <w:marBottom w:val="0"/>
              <w:divBdr>
                <w:top w:val="none" w:sz="0" w:space="0" w:color="auto"/>
                <w:left w:val="none" w:sz="0" w:space="0" w:color="auto"/>
                <w:bottom w:val="none" w:sz="0" w:space="0" w:color="auto"/>
                <w:right w:val="none" w:sz="0" w:space="0" w:color="auto"/>
              </w:divBdr>
              <w:divsChild>
                <w:div w:id="1103914040">
                  <w:marLeft w:val="0"/>
                  <w:marRight w:val="0"/>
                  <w:marTop w:val="0"/>
                  <w:marBottom w:val="0"/>
                  <w:divBdr>
                    <w:top w:val="none" w:sz="0" w:space="0" w:color="auto"/>
                    <w:left w:val="none" w:sz="0" w:space="0" w:color="auto"/>
                    <w:bottom w:val="none" w:sz="0" w:space="0" w:color="auto"/>
                    <w:right w:val="none" w:sz="0" w:space="0" w:color="auto"/>
                  </w:divBdr>
                  <w:divsChild>
                    <w:div w:id="668215147">
                      <w:marLeft w:val="0"/>
                      <w:marRight w:val="0"/>
                      <w:marTop w:val="0"/>
                      <w:marBottom w:val="0"/>
                      <w:divBdr>
                        <w:top w:val="none" w:sz="0" w:space="0" w:color="auto"/>
                        <w:left w:val="none" w:sz="0" w:space="0" w:color="auto"/>
                        <w:bottom w:val="none" w:sz="0" w:space="0" w:color="auto"/>
                        <w:right w:val="none" w:sz="0" w:space="0" w:color="auto"/>
                      </w:divBdr>
                      <w:divsChild>
                        <w:div w:id="1033190338">
                          <w:marLeft w:val="0"/>
                          <w:marRight w:val="0"/>
                          <w:marTop w:val="0"/>
                          <w:marBottom w:val="0"/>
                          <w:divBdr>
                            <w:top w:val="none" w:sz="0" w:space="0" w:color="auto"/>
                            <w:left w:val="none" w:sz="0" w:space="0" w:color="auto"/>
                            <w:bottom w:val="none" w:sz="0" w:space="0" w:color="auto"/>
                            <w:right w:val="none" w:sz="0" w:space="0" w:color="auto"/>
                          </w:divBdr>
                          <w:divsChild>
                            <w:div w:id="1284387672">
                              <w:marLeft w:val="0"/>
                              <w:marRight w:val="-750"/>
                              <w:marTop w:val="0"/>
                              <w:marBottom w:val="0"/>
                              <w:divBdr>
                                <w:top w:val="none" w:sz="0" w:space="0" w:color="auto"/>
                                <w:left w:val="none" w:sz="0" w:space="0" w:color="auto"/>
                                <w:bottom w:val="none" w:sz="0" w:space="0" w:color="auto"/>
                                <w:right w:val="none" w:sz="0" w:space="0" w:color="auto"/>
                              </w:divBdr>
                              <w:divsChild>
                                <w:div w:id="1340545445">
                                  <w:marLeft w:val="0"/>
                                  <w:marRight w:val="0"/>
                                  <w:marTop w:val="0"/>
                                  <w:marBottom w:val="0"/>
                                  <w:divBdr>
                                    <w:top w:val="none" w:sz="0" w:space="0" w:color="auto"/>
                                    <w:left w:val="none" w:sz="0" w:space="0" w:color="auto"/>
                                    <w:bottom w:val="none" w:sz="0" w:space="0" w:color="auto"/>
                                    <w:right w:val="none" w:sz="0" w:space="0" w:color="auto"/>
                                  </w:divBdr>
                                  <w:divsChild>
                                    <w:div w:id="1282495122">
                                      <w:marLeft w:val="0"/>
                                      <w:marRight w:val="0"/>
                                      <w:marTop w:val="0"/>
                                      <w:marBottom w:val="0"/>
                                      <w:divBdr>
                                        <w:top w:val="none" w:sz="0" w:space="0" w:color="auto"/>
                                        <w:left w:val="none" w:sz="0" w:space="0" w:color="auto"/>
                                        <w:bottom w:val="none" w:sz="0" w:space="0" w:color="auto"/>
                                        <w:right w:val="none" w:sz="0" w:space="0" w:color="auto"/>
                                      </w:divBdr>
                                      <w:divsChild>
                                        <w:div w:id="197402728">
                                          <w:marLeft w:val="0"/>
                                          <w:marRight w:val="0"/>
                                          <w:marTop w:val="0"/>
                                          <w:marBottom w:val="0"/>
                                          <w:divBdr>
                                            <w:top w:val="none" w:sz="0" w:space="0" w:color="auto"/>
                                            <w:left w:val="none" w:sz="0" w:space="0" w:color="auto"/>
                                            <w:bottom w:val="none" w:sz="0" w:space="0" w:color="auto"/>
                                            <w:right w:val="none" w:sz="0" w:space="0" w:color="auto"/>
                                          </w:divBdr>
                                          <w:divsChild>
                                            <w:div w:id="224921634">
                                              <w:marLeft w:val="0"/>
                                              <w:marRight w:val="0"/>
                                              <w:marTop w:val="0"/>
                                              <w:marBottom w:val="0"/>
                                              <w:divBdr>
                                                <w:top w:val="none" w:sz="0" w:space="0" w:color="auto"/>
                                                <w:left w:val="none" w:sz="0" w:space="0" w:color="auto"/>
                                                <w:bottom w:val="none" w:sz="0" w:space="0" w:color="auto"/>
                                                <w:right w:val="none" w:sz="0" w:space="0" w:color="auto"/>
                                              </w:divBdr>
                                              <w:divsChild>
                                                <w:div w:id="1357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3137622">
          <w:marLeft w:val="0"/>
          <w:marRight w:val="0"/>
          <w:marTop w:val="0"/>
          <w:marBottom w:val="0"/>
          <w:divBdr>
            <w:top w:val="none" w:sz="0" w:space="0" w:color="auto"/>
            <w:left w:val="none" w:sz="0" w:space="0" w:color="auto"/>
            <w:bottom w:val="none" w:sz="0" w:space="0" w:color="auto"/>
            <w:right w:val="none" w:sz="0" w:space="0" w:color="auto"/>
          </w:divBdr>
          <w:divsChild>
            <w:div w:id="1151407840">
              <w:marLeft w:val="0"/>
              <w:marRight w:val="0"/>
              <w:marTop w:val="0"/>
              <w:marBottom w:val="0"/>
              <w:divBdr>
                <w:top w:val="none" w:sz="0" w:space="0" w:color="auto"/>
                <w:left w:val="none" w:sz="0" w:space="0" w:color="auto"/>
                <w:bottom w:val="none" w:sz="0" w:space="0" w:color="auto"/>
                <w:right w:val="none" w:sz="0" w:space="0" w:color="auto"/>
              </w:divBdr>
              <w:divsChild>
                <w:div w:id="1776708093">
                  <w:marLeft w:val="0"/>
                  <w:marRight w:val="0"/>
                  <w:marTop w:val="0"/>
                  <w:marBottom w:val="0"/>
                  <w:divBdr>
                    <w:top w:val="none" w:sz="0" w:space="0" w:color="auto"/>
                    <w:left w:val="none" w:sz="0" w:space="0" w:color="auto"/>
                    <w:bottom w:val="none" w:sz="0" w:space="0" w:color="auto"/>
                    <w:right w:val="none" w:sz="0" w:space="0" w:color="auto"/>
                  </w:divBdr>
                  <w:divsChild>
                    <w:div w:id="841317531">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242987036">
          <w:marLeft w:val="0"/>
          <w:marRight w:val="0"/>
          <w:marTop w:val="0"/>
          <w:marBottom w:val="0"/>
          <w:divBdr>
            <w:top w:val="none" w:sz="0" w:space="0" w:color="auto"/>
            <w:left w:val="none" w:sz="0" w:space="0" w:color="auto"/>
            <w:bottom w:val="none" w:sz="0" w:space="0" w:color="auto"/>
            <w:right w:val="none" w:sz="0" w:space="0" w:color="auto"/>
          </w:divBdr>
          <w:divsChild>
            <w:div w:id="105732860">
              <w:marLeft w:val="0"/>
              <w:marRight w:val="0"/>
              <w:marTop w:val="0"/>
              <w:marBottom w:val="0"/>
              <w:divBdr>
                <w:top w:val="none" w:sz="0" w:space="0" w:color="auto"/>
                <w:left w:val="none" w:sz="0" w:space="0" w:color="auto"/>
                <w:bottom w:val="none" w:sz="0" w:space="0" w:color="auto"/>
                <w:right w:val="none" w:sz="0" w:space="0" w:color="auto"/>
              </w:divBdr>
              <w:divsChild>
                <w:div w:id="396913">
                  <w:marLeft w:val="0"/>
                  <w:marRight w:val="0"/>
                  <w:marTop w:val="0"/>
                  <w:marBottom w:val="0"/>
                  <w:divBdr>
                    <w:top w:val="none" w:sz="0" w:space="0" w:color="auto"/>
                    <w:left w:val="none" w:sz="0" w:space="0" w:color="auto"/>
                    <w:bottom w:val="none" w:sz="0" w:space="0" w:color="auto"/>
                    <w:right w:val="none" w:sz="0" w:space="0" w:color="auto"/>
                  </w:divBdr>
                  <w:divsChild>
                    <w:div w:id="1681161108">
                      <w:marLeft w:val="0"/>
                      <w:marRight w:val="0"/>
                      <w:marTop w:val="0"/>
                      <w:marBottom w:val="0"/>
                      <w:divBdr>
                        <w:top w:val="none" w:sz="0" w:space="0" w:color="auto"/>
                        <w:left w:val="none" w:sz="0" w:space="0" w:color="auto"/>
                        <w:bottom w:val="none" w:sz="0" w:space="0" w:color="auto"/>
                        <w:right w:val="none" w:sz="0" w:space="0" w:color="auto"/>
                      </w:divBdr>
                      <w:divsChild>
                        <w:div w:id="906260397">
                          <w:marLeft w:val="0"/>
                          <w:marRight w:val="0"/>
                          <w:marTop w:val="0"/>
                          <w:marBottom w:val="0"/>
                          <w:divBdr>
                            <w:top w:val="none" w:sz="0" w:space="0" w:color="auto"/>
                            <w:left w:val="none" w:sz="0" w:space="0" w:color="auto"/>
                            <w:bottom w:val="none" w:sz="0" w:space="0" w:color="auto"/>
                            <w:right w:val="none" w:sz="0" w:space="0" w:color="auto"/>
                          </w:divBdr>
                          <w:divsChild>
                            <w:div w:id="1094788770">
                              <w:marLeft w:val="0"/>
                              <w:marRight w:val="-750"/>
                              <w:marTop w:val="0"/>
                              <w:marBottom w:val="0"/>
                              <w:divBdr>
                                <w:top w:val="none" w:sz="0" w:space="0" w:color="auto"/>
                                <w:left w:val="none" w:sz="0" w:space="0" w:color="auto"/>
                                <w:bottom w:val="none" w:sz="0" w:space="0" w:color="auto"/>
                                <w:right w:val="none" w:sz="0" w:space="0" w:color="auto"/>
                              </w:divBdr>
                              <w:divsChild>
                                <w:div w:id="1362240533">
                                  <w:marLeft w:val="0"/>
                                  <w:marRight w:val="0"/>
                                  <w:marTop w:val="0"/>
                                  <w:marBottom w:val="0"/>
                                  <w:divBdr>
                                    <w:top w:val="none" w:sz="0" w:space="0" w:color="auto"/>
                                    <w:left w:val="none" w:sz="0" w:space="0" w:color="auto"/>
                                    <w:bottom w:val="none" w:sz="0" w:space="0" w:color="auto"/>
                                    <w:right w:val="none" w:sz="0" w:space="0" w:color="auto"/>
                                  </w:divBdr>
                                  <w:divsChild>
                                    <w:div w:id="277300231">
                                      <w:marLeft w:val="0"/>
                                      <w:marRight w:val="0"/>
                                      <w:marTop w:val="0"/>
                                      <w:marBottom w:val="0"/>
                                      <w:divBdr>
                                        <w:top w:val="none" w:sz="0" w:space="0" w:color="auto"/>
                                        <w:left w:val="none" w:sz="0" w:space="0" w:color="auto"/>
                                        <w:bottom w:val="none" w:sz="0" w:space="0" w:color="auto"/>
                                        <w:right w:val="none" w:sz="0" w:space="0" w:color="auto"/>
                                      </w:divBdr>
                                      <w:divsChild>
                                        <w:div w:id="1596015314">
                                          <w:marLeft w:val="0"/>
                                          <w:marRight w:val="0"/>
                                          <w:marTop w:val="0"/>
                                          <w:marBottom w:val="0"/>
                                          <w:divBdr>
                                            <w:top w:val="none" w:sz="0" w:space="0" w:color="auto"/>
                                            <w:left w:val="none" w:sz="0" w:space="0" w:color="auto"/>
                                            <w:bottom w:val="none" w:sz="0" w:space="0" w:color="auto"/>
                                            <w:right w:val="none" w:sz="0" w:space="0" w:color="auto"/>
                                          </w:divBdr>
                                          <w:divsChild>
                                            <w:div w:id="1659335427">
                                              <w:marLeft w:val="0"/>
                                              <w:marRight w:val="0"/>
                                              <w:marTop w:val="0"/>
                                              <w:marBottom w:val="0"/>
                                              <w:divBdr>
                                                <w:top w:val="none" w:sz="0" w:space="0" w:color="auto"/>
                                                <w:left w:val="none" w:sz="0" w:space="0" w:color="auto"/>
                                                <w:bottom w:val="none" w:sz="0" w:space="0" w:color="auto"/>
                                                <w:right w:val="none" w:sz="0" w:space="0" w:color="auto"/>
                                              </w:divBdr>
                                              <w:divsChild>
                                                <w:div w:id="122980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572374">
              <w:marLeft w:val="0"/>
              <w:marRight w:val="0"/>
              <w:marTop w:val="75"/>
              <w:marBottom w:val="0"/>
              <w:divBdr>
                <w:top w:val="none" w:sz="0" w:space="0" w:color="auto"/>
                <w:left w:val="none" w:sz="0" w:space="0" w:color="auto"/>
                <w:bottom w:val="none" w:sz="0" w:space="0" w:color="auto"/>
                <w:right w:val="none" w:sz="0" w:space="0" w:color="auto"/>
              </w:divBdr>
              <w:divsChild>
                <w:div w:id="1167163191">
                  <w:marLeft w:val="0"/>
                  <w:marRight w:val="0"/>
                  <w:marTop w:val="0"/>
                  <w:marBottom w:val="0"/>
                  <w:divBdr>
                    <w:top w:val="none" w:sz="0" w:space="0" w:color="auto"/>
                    <w:left w:val="none" w:sz="0" w:space="0" w:color="auto"/>
                    <w:bottom w:val="none" w:sz="0" w:space="0" w:color="auto"/>
                    <w:right w:val="none" w:sz="0" w:space="0" w:color="auto"/>
                  </w:divBdr>
                  <w:divsChild>
                    <w:div w:id="2025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64181">
          <w:marLeft w:val="0"/>
          <w:marRight w:val="0"/>
          <w:marTop w:val="0"/>
          <w:marBottom w:val="0"/>
          <w:divBdr>
            <w:top w:val="none" w:sz="0" w:space="0" w:color="auto"/>
            <w:left w:val="none" w:sz="0" w:space="0" w:color="auto"/>
            <w:bottom w:val="none" w:sz="0" w:space="0" w:color="auto"/>
            <w:right w:val="none" w:sz="0" w:space="0" w:color="auto"/>
          </w:divBdr>
          <w:divsChild>
            <w:div w:id="589970111">
              <w:marLeft w:val="0"/>
              <w:marRight w:val="0"/>
              <w:marTop w:val="0"/>
              <w:marBottom w:val="0"/>
              <w:divBdr>
                <w:top w:val="none" w:sz="0" w:space="0" w:color="auto"/>
                <w:left w:val="none" w:sz="0" w:space="0" w:color="auto"/>
                <w:bottom w:val="none" w:sz="0" w:space="0" w:color="auto"/>
                <w:right w:val="none" w:sz="0" w:space="0" w:color="auto"/>
              </w:divBdr>
              <w:divsChild>
                <w:div w:id="1522550102">
                  <w:marLeft w:val="0"/>
                  <w:marRight w:val="0"/>
                  <w:marTop w:val="0"/>
                  <w:marBottom w:val="0"/>
                  <w:divBdr>
                    <w:top w:val="none" w:sz="0" w:space="0" w:color="auto"/>
                    <w:left w:val="none" w:sz="0" w:space="0" w:color="auto"/>
                    <w:bottom w:val="none" w:sz="0" w:space="0" w:color="auto"/>
                    <w:right w:val="none" w:sz="0" w:space="0" w:color="auto"/>
                  </w:divBdr>
                  <w:divsChild>
                    <w:div w:id="782579795">
                      <w:marLeft w:val="0"/>
                      <w:marRight w:val="0"/>
                      <w:marTop w:val="0"/>
                      <w:marBottom w:val="0"/>
                      <w:divBdr>
                        <w:top w:val="none" w:sz="0" w:space="0" w:color="auto"/>
                        <w:left w:val="none" w:sz="0" w:space="0" w:color="auto"/>
                        <w:bottom w:val="none" w:sz="0" w:space="0" w:color="auto"/>
                        <w:right w:val="none" w:sz="0" w:space="0" w:color="auto"/>
                      </w:divBdr>
                      <w:divsChild>
                        <w:div w:id="450057353">
                          <w:marLeft w:val="0"/>
                          <w:marRight w:val="0"/>
                          <w:marTop w:val="0"/>
                          <w:marBottom w:val="0"/>
                          <w:divBdr>
                            <w:top w:val="none" w:sz="0" w:space="0" w:color="auto"/>
                            <w:left w:val="none" w:sz="0" w:space="0" w:color="auto"/>
                            <w:bottom w:val="none" w:sz="0" w:space="0" w:color="auto"/>
                            <w:right w:val="none" w:sz="0" w:space="0" w:color="auto"/>
                          </w:divBdr>
                          <w:divsChild>
                            <w:div w:id="150946161">
                              <w:marLeft w:val="0"/>
                              <w:marRight w:val="-750"/>
                              <w:marTop w:val="0"/>
                              <w:marBottom w:val="0"/>
                              <w:divBdr>
                                <w:top w:val="none" w:sz="0" w:space="0" w:color="auto"/>
                                <w:left w:val="none" w:sz="0" w:space="0" w:color="auto"/>
                                <w:bottom w:val="none" w:sz="0" w:space="0" w:color="auto"/>
                                <w:right w:val="none" w:sz="0" w:space="0" w:color="auto"/>
                              </w:divBdr>
                              <w:divsChild>
                                <w:div w:id="649403074">
                                  <w:marLeft w:val="0"/>
                                  <w:marRight w:val="0"/>
                                  <w:marTop w:val="0"/>
                                  <w:marBottom w:val="0"/>
                                  <w:divBdr>
                                    <w:top w:val="none" w:sz="0" w:space="0" w:color="auto"/>
                                    <w:left w:val="none" w:sz="0" w:space="0" w:color="auto"/>
                                    <w:bottom w:val="none" w:sz="0" w:space="0" w:color="auto"/>
                                    <w:right w:val="none" w:sz="0" w:space="0" w:color="auto"/>
                                  </w:divBdr>
                                  <w:divsChild>
                                    <w:div w:id="956569833">
                                      <w:marLeft w:val="0"/>
                                      <w:marRight w:val="0"/>
                                      <w:marTop w:val="0"/>
                                      <w:marBottom w:val="0"/>
                                      <w:divBdr>
                                        <w:top w:val="none" w:sz="0" w:space="0" w:color="auto"/>
                                        <w:left w:val="none" w:sz="0" w:space="0" w:color="auto"/>
                                        <w:bottom w:val="none" w:sz="0" w:space="0" w:color="auto"/>
                                        <w:right w:val="none" w:sz="0" w:space="0" w:color="auto"/>
                                      </w:divBdr>
                                      <w:divsChild>
                                        <w:div w:id="1092821980">
                                          <w:marLeft w:val="0"/>
                                          <w:marRight w:val="0"/>
                                          <w:marTop w:val="0"/>
                                          <w:marBottom w:val="0"/>
                                          <w:divBdr>
                                            <w:top w:val="none" w:sz="0" w:space="0" w:color="auto"/>
                                            <w:left w:val="none" w:sz="0" w:space="0" w:color="auto"/>
                                            <w:bottom w:val="none" w:sz="0" w:space="0" w:color="auto"/>
                                            <w:right w:val="none" w:sz="0" w:space="0" w:color="auto"/>
                                          </w:divBdr>
                                          <w:divsChild>
                                            <w:div w:id="317422145">
                                              <w:marLeft w:val="0"/>
                                              <w:marRight w:val="0"/>
                                              <w:marTop w:val="0"/>
                                              <w:marBottom w:val="0"/>
                                              <w:divBdr>
                                                <w:top w:val="none" w:sz="0" w:space="0" w:color="auto"/>
                                                <w:left w:val="none" w:sz="0" w:space="0" w:color="auto"/>
                                                <w:bottom w:val="none" w:sz="0" w:space="0" w:color="auto"/>
                                                <w:right w:val="none" w:sz="0" w:space="0" w:color="auto"/>
                                              </w:divBdr>
                                              <w:divsChild>
                                                <w:div w:id="8435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097765">
              <w:marLeft w:val="0"/>
              <w:marRight w:val="0"/>
              <w:marTop w:val="75"/>
              <w:marBottom w:val="0"/>
              <w:divBdr>
                <w:top w:val="none" w:sz="0" w:space="0" w:color="auto"/>
                <w:left w:val="none" w:sz="0" w:space="0" w:color="auto"/>
                <w:bottom w:val="none" w:sz="0" w:space="0" w:color="auto"/>
                <w:right w:val="none" w:sz="0" w:space="0" w:color="auto"/>
              </w:divBdr>
              <w:divsChild>
                <w:div w:id="81413240">
                  <w:marLeft w:val="0"/>
                  <w:marRight w:val="0"/>
                  <w:marTop w:val="0"/>
                  <w:marBottom w:val="0"/>
                  <w:divBdr>
                    <w:top w:val="none" w:sz="0" w:space="0" w:color="auto"/>
                    <w:left w:val="none" w:sz="0" w:space="0" w:color="auto"/>
                    <w:bottom w:val="none" w:sz="0" w:space="0" w:color="auto"/>
                    <w:right w:val="none" w:sz="0" w:space="0" w:color="auto"/>
                  </w:divBdr>
                  <w:divsChild>
                    <w:div w:id="1298611150">
                      <w:marLeft w:val="0"/>
                      <w:marRight w:val="0"/>
                      <w:marTop w:val="0"/>
                      <w:marBottom w:val="0"/>
                      <w:divBdr>
                        <w:top w:val="none" w:sz="0" w:space="0" w:color="auto"/>
                        <w:left w:val="none" w:sz="0" w:space="0" w:color="auto"/>
                        <w:bottom w:val="none" w:sz="0" w:space="0" w:color="auto"/>
                        <w:right w:val="none" w:sz="0" w:space="0" w:color="auto"/>
                      </w:divBdr>
                    </w:div>
                    <w:div w:id="2005740780">
                      <w:marLeft w:val="0"/>
                      <w:marRight w:val="0"/>
                      <w:marTop w:val="0"/>
                      <w:marBottom w:val="0"/>
                      <w:divBdr>
                        <w:top w:val="none" w:sz="0" w:space="0" w:color="auto"/>
                        <w:left w:val="none" w:sz="0" w:space="0" w:color="auto"/>
                        <w:bottom w:val="none" w:sz="0" w:space="0" w:color="auto"/>
                        <w:right w:val="none" w:sz="0" w:space="0" w:color="auto"/>
                      </w:divBdr>
                    </w:div>
                    <w:div w:id="130170507">
                      <w:marLeft w:val="0"/>
                      <w:marRight w:val="0"/>
                      <w:marTop w:val="0"/>
                      <w:marBottom w:val="0"/>
                      <w:divBdr>
                        <w:top w:val="none" w:sz="0" w:space="0" w:color="auto"/>
                        <w:left w:val="none" w:sz="0" w:space="0" w:color="auto"/>
                        <w:bottom w:val="none" w:sz="0" w:space="0" w:color="auto"/>
                        <w:right w:val="none" w:sz="0" w:space="0" w:color="auto"/>
                      </w:divBdr>
                      <w:divsChild>
                        <w:div w:id="2080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109846">
          <w:marLeft w:val="0"/>
          <w:marRight w:val="0"/>
          <w:marTop w:val="0"/>
          <w:marBottom w:val="0"/>
          <w:divBdr>
            <w:top w:val="none" w:sz="0" w:space="0" w:color="auto"/>
            <w:left w:val="none" w:sz="0" w:space="0" w:color="auto"/>
            <w:bottom w:val="none" w:sz="0" w:space="0" w:color="auto"/>
            <w:right w:val="none" w:sz="0" w:space="0" w:color="auto"/>
          </w:divBdr>
          <w:divsChild>
            <w:div w:id="1359745727">
              <w:marLeft w:val="0"/>
              <w:marRight w:val="0"/>
              <w:marTop w:val="0"/>
              <w:marBottom w:val="0"/>
              <w:divBdr>
                <w:top w:val="none" w:sz="0" w:space="0" w:color="auto"/>
                <w:left w:val="none" w:sz="0" w:space="0" w:color="auto"/>
                <w:bottom w:val="none" w:sz="0" w:space="0" w:color="auto"/>
                <w:right w:val="none" w:sz="0" w:space="0" w:color="auto"/>
              </w:divBdr>
              <w:divsChild>
                <w:div w:id="975530500">
                  <w:marLeft w:val="0"/>
                  <w:marRight w:val="0"/>
                  <w:marTop w:val="0"/>
                  <w:marBottom w:val="0"/>
                  <w:divBdr>
                    <w:top w:val="none" w:sz="0" w:space="0" w:color="auto"/>
                    <w:left w:val="none" w:sz="0" w:space="0" w:color="auto"/>
                    <w:bottom w:val="none" w:sz="0" w:space="0" w:color="auto"/>
                    <w:right w:val="none" w:sz="0" w:space="0" w:color="auto"/>
                  </w:divBdr>
                  <w:divsChild>
                    <w:div w:id="2067870718">
                      <w:marLeft w:val="0"/>
                      <w:marRight w:val="0"/>
                      <w:marTop w:val="0"/>
                      <w:marBottom w:val="0"/>
                      <w:divBdr>
                        <w:top w:val="none" w:sz="0" w:space="0" w:color="auto"/>
                        <w:left w:val="none" w:sz="0" w:space="0" w:color="auto"/>
                        <w:bottom w:val="none" w:sz="0" w:space="0" w:color="auto"/>
                        <w:right w:val="none" w:sz="0" w:space="0" w:color="auto"/>
                      </w:divBdr>
                      <w:divsChild>
                        <w:div w:id="673141859">
                          <w:marLeft w:val="0"/>
                          <w:marRight w:val="0"/>
                          <w:marTop w:val="0"/>
                          <w:marBottom w:val="0"/>
                          <w:divBdr>
                            <w:top w:val="none" w:sz="0" w:space="0" w:color="auto"/>
                            <w:left w:val="none" w:sz="0" w:space="0" w:color="auto"/>
                            <w:bottom w:val="none" w:sz="0" w:space="0" w:color="auto"/>
                            <w:right w:val="none" w:sz="0" w:space="0" w:color="auto"/>
                          </w:divBdr>
                          <w:divsChild>
                            <w:div w:id="1476798881">
                              <w:marLeft w:val="0"/>
                              <w:marRight w:val="-750"/>
                              <w:marTop w:val="0"/>
                              <w:marBottom w:val="0"/>
                              <w:divBdr>
                                <w:top w:val="none" w:sz="0" w:space="0" w:color="auto"/>
                                <w:left w:val="none" w:sz="0" w:space="0" w:color="auto"/>
                                <w:bottom w:val="none" w:sz="0" w:space="0" w:color="auto"/>
                                <w:right w:val="none" w:sz="0" w:space="0" w:color="auto"/>
                              </w:divBdr>
                              <w:divsChild>
                                <w:div w:id="770517617">
                                  <w:marLeft w:val="0"/>
                                  <w:marRight w:val="0"/>
                                  <w:marTop w:val="0"/>
                                  <w:marBottom w:val="0"/>
                                  <w:divBdr>
                                    <w:top w:val="none" w:sz="0" w:space="0" w:color="auto"/>
                                    <w:left w:val="none" w:sz="0" w:space="0" w:color="auto"/>
                                    <w:bottom w:val="none" w:sz="0" w:space="0" w:color="auto"/>
                                    <w:right w:val="none" w:sz="0" w:space="0" w:color="auto"/>
                                  </w:divBdr>
                                  <w:divsChild>
                                    <w:div w:id="1209687014">
                                      <w:marLeft w:val="0"/>
                                      <w:marRight w:val="0"/>
                                      <w:marTop w:val="0"/>
                                      <w:marBottom w:val="0"/>
                                      <w:divBdr>
                                        <w:top w:val="none" w:sz="0" w:space="0" w:color="auto"/>
                                        <w:left w:val="none" w:sz="0" w:space="0" w:color="auto"/>
                                        <w:bottom w:val="none" w:sz="0" w:space="0" w:color="auto"/>
                                        <w:right w:val="none" w:sz="0" w:space="0" w:color="auto"/>
                                      </w:divBdr>
                                      <w:divsChild>
                                        <w:div w:id="1987201775">
                                          <w:marLeft w:val="0"/>
                                          <w:marRight w:val="0"/>
                                          <w:marTop w:val="0"/>
                                          <w:marBottom w:val="0"/>
                                          <w:divBdr>
                                            <w:top w:val="none" w:sz="0" w:space="0" w:color="auto"/>
                                            <w:left w:val="none" w:sz="0" w:space="0" w:color="auto"/>
                                            <w:bottom w:val="none" w:sz="0" w:space="0" w:color="auto"/>
                                            <w:right w:val="none" w:sz="0" w:space="0" w:color="auto"/>
                                          </w:divBdr>
                                          <w:divsChild>
                                            <w:div w:id="1423260706">
                                              <w:marLeft w:val="0"/>
                                              <w:marRight w:val="0"/>
                                              <w:marTop w:val="0"/>
                                              <w:marBottom w:val="0"/>
                                              <w:divBdr>
                                                <w:top w:val="none" w:sz="0" w:space="0" w:color="auto"/>
                                                <w:left w:val="none" w:sz="0" w:space="0" w:color="auto"/>
                                                <w:bottom w:val="none" w:sz="0" w:space="0" w:color="auto"/>
                                                <w:right w:val="none" w:sz="0" w:space="0" w:color="auto"/>
                                              </w:divBdr>
                                              <w:divsChild>
                                                <w:div w:id="20186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7457590">
              <w:marLeft w:val="0"/>
              <w:marRight w:val="0"/>
              <w:marTop w:val="75"/>
              <w:marBottom w:val="0"/>
              <w:divBdr>
                <w:top w:val="none" w:sz="0" w:space="0" w:color="auto"/>
                <w:left w:val="none" w:sz="0" w:space="0" w:color="auto"/>
                <w:bottom w:val="none" w:sz="0" w:space="0" w:color="auto"/>
                <w:right w:val="none" w:sz="0" w:space="0" w:color="auto"/>
              </w:divBdr>
              <w:divsChild>
                <w:div w:id="712458793">
                  <w:marLeft w:val="0"/>
                  <w:marRight w:val="0"/>
                  <w:marTop w:val="0"/>
                  <w:marBottom w:val="0"/>
                  <w:divBdr>
                    <w:top w:val="none" w:sz="0" w:space="0" w:color="auto"/>
                    <w:left w:val="none" w:sz="0" w:space="0" w:color="auto"/>
                    <w:bottom w:val="none" w:sz="0" w:space="0" w:color="auto"/>
                    <w:right w:val="none" w:sz="0" w:space="0" w:color="auto"/>
                  </w:divBdr>
                  <w:divsChild>
                    <w:div w:id="894976271">
                      <w:marLeft w:val="0"/>
                      <w:marRight w:val="0"/>
                      <w:marTop w:val="0"/>
                      <w:marBottom w:val="0"/>
                      <w:divBdr>
                        <w:top w:val="none" w:sz="0" w:space="0" w:color="auto"/>
                        <w:left w:val="none" w:sz="0" w:space="0" w:color="auto"/>
                        <w:bottom w:val="none" w:sz="0" w:space="0" w:color="auto"/>
                        <w:right w:val="none" w:sz="0" w:space="0" w:color="auto"/>
                      </w:divBdr>
                      <w:divsChild>
                        <w:div w:id="614139295">
                          <w:marLeft w:val="0"/>
                          <w:marRight w:val="0"/>
                          <w:marTop w:val="0"/>
                          <w:marBottom w:val="0"/>
                          <w:divBdr>
                            <w:top w:val="none" w:sz="0" w:space="0" w:color="auto"/>
                            <w:left w:val="none" w:sz="0" w:space="0" w:color="auto"/>
                            <w:bottom w:val="none" w:sz="0" w:space="0" w:color="auto"/>
                            <w:right w:val="none" w:sz="0" w:space="0" w:color="auto"/>
                          </w:divBdr>
                        </w:div>
                      </w:divsChild>
                    </w:div>
                    <w:div w:id="797573558">
                      <w:marLeft w:val="0"/>
                      <w:marRight w:val="0"/>
                      <w:marTop w:val="0"/>
                      <w:marBottom w:val="0"/>
                      <w:divBdr>
                        <w:top w:val="none" w:sz="0" w:space="0" w:color="auto"/>
                        <w:left w:val="none" w:sz="0" w:space="0" w:color="auto"/>
                        <w:bottom w:val="none" w:sz="0" w:space="0" w:color="auto"/>
                        <w:right w:val="none" w:sz="0" w:space="0" w:color="auto"/>
                      </w:divBdr>
                      <w:divsChild>
                        <w:div w:id="1936598330">
                          <w:marLeft w:val="0"/>
                          <w:marRight w:val="0"/>
                          <w:marTop w:val="0"/>
                          <w:marBottom w:val="0"/>
                          <w:divBdr>
                            <w:top w:val="none" w:sz="0" w:space="0" w:color="auto"/>
                            <w:left w:val="none" w:sz="0" w:space="0" w:color="auto"/>
                            <w:bottom w:val="none" w:sz="0" w:space="0" w:color="auto"/>
                            <w:right w:val="none" w:sz="0" w:space="0" w:color="auto"/>
                          </w:divBdr>
                        </w:div>
                      </w:divsChild>
                    </w:div>
                    <w:div w:id="2137065986">
                      <w:marLeft w:val="0"/>
                      <w:marRight w:val="0"/>
                      <w:marTop w:val="0"/>
                      <w:marBottom w:val="0"/>
                      <w:divBdr>
                        <w:top w:val="none" w:sz="0" w:space="0" w:color="auto"/>
                        <w:left w:val="none" w:sz="0" w:space="0" w:color="auto"/>
                        <w:bottom w:val="none" w:sz="0" w:space="0" w:color="auto"/>
                        <w:right w:val="none" w:sz="0" w:space="0" w:color="auto"/>
                      </w:divBdr>
                      <w:divsChild>
                        <w:div w:id="856501204">
                          <w:marLeft w:val="0"/>
                          <w:marRight w:val="0"/>
                          <w:marTop w:val="0"/>
                          <w:marBottom w:val="0"/>
                          <w:divBdr>
                            <w:top w:val="none" w:sz="0" w:space="0" w:color="auto"/>
                            <w:left w:val="none" w:sz="0" w:space="0" w:color="auto"/>
                            <w:bottom w:val="none" w:sz="0" w:space="0" w:color="auto"/>
                            <w:right w:val="none" w:sz="0" w:space="0" w:color="auto"/>
                          </w:divBdr>
                        </w:div>
                      </w:divsChild>
                    </w:div>
                    <w:div w:id="1487893105">
                      <w:marLeft w:val="0"/>
                      <w:marRight w:val="0"/>
                      <w:marTop w:val="0"/>
                      <w:marBottom w:val="0"/>
                      <w:divBdr>
                        <w:top w:val="none" w:sz="0" w:space="0" w:color="auto"/>
                        <w:left w:val="none" w:sz="0" w:space="0" w:color="auto"/>
                        <w:bottom w:val="none" w:sz="0" w:space="0" w:color="auto"/>
                        <w:right w:val="none" w:sz="0" w:space="0" w:color="auto"/>
                      </w:divBdr>
                      <w:divsChild>
                        <w:div w:id="1768623794">
                          <w:marLeft w:val="0"/>
                          <w:marRight w:val="0"/>
                          <w:marTop w:val="0"/>
                          <w:marBottom w:val="0"/>
                          <w:divBdr>
                            <w:top w:val="none" w:sz="0" w:space="0" w:color="auto"/>
                            <w:left w:val="none" w:sz="0" w:space="0" w:color="auto"/>
                            <w:bottom w:val="none" w:sz="0" w:space="0" w:color="auto"/>
                            <w:right w:val="none" w:sz="0" w:space="0" w:color="auto"/>
                          </w:divBdr>
                        </w:div>
                      </w:divsChild>
                    </w:div>
                    <w:div w:id="769814691">
                      <w:marLeft w:val="0"/>
                      <w:marRight w:val="0"/>
                      <w:marTop w:val="0"/>
                      <w:marBottom w:val="0"/>
                      <w:divBdr>
                        <w:top w:val="none" w:sz="0" w:space="0" w:color="auto"/>
                        <w:left w:val="none" w:sz="0" w:space="0" w:color="auto"/>
                        <w:bottom w:val="none" w:sz="0" w:space="0" w:color="auto"/>
                        <w:right w:val="none" w:sz="0" w:space="0" w:color="auto"/>
                      </w:divBdr>
                      <w:divsChild>
                        <w:div w:id="1943537912">
                          <w:marLeft w:val="0"/>
                          <w:marRight w:val="0"/>
                          <w:marTop w:val="0"/>
                          <w:marBottom w:val="0"/>
                          <w:divBdr>
                            <w:top w:val="none" w:sz="0" w:space="0" w:color="auto"/>
                            <w:left w:val="none" w:sz="0" w:space="0" w:color="auto"/>
                            <w:bottom w:val="none" w:sz="0" w:space="0" w:color="auto"/>
                            <w:right w:val="none" w:sz="0" w:space="0" w:color="auto"/>
                          </w:divBdr>
                        </w:div>
                      </w:divsChild>
                    </w:div>
                    <w:div w:id="1444763413">
                      <w:marLeft w:val="0"/>
                      <w:marRight w:val="0"/>
                      <w:marTop w:val="0"/>
                      <w:marBottom w:val="0"/>
                      <w:divBdr>
                        <w:top w:val="none" w:sz="0" w:space="0" w:color="auto"/>
                        <w:left w:val="none" w:sz="0" w:space="0" w:color="auto"/>
                        <w:bottom w:val="none" w:sz="0" w:space="0" w:color="auto"/>
                        <w:right w:val="none" w:sz="0" w:space="0" w:color="auto"/>
                      </w:divBdr>
                    </w:div>
                    <w:div w:id="2052726216">
                      <w:marLeft w:val="0"/>
                      <w:marRight w:val="0"/>
                      <w:marTop w:val="0"/>
                      <w:marBottom w:val="0"/>
                      <w:divBdr>
                        <w:top w:val="none" w:sz="0" w:space="0" w:color="auto"/>
                        <w:left w:val="none" w:sz="0" w:space="0" w:color="auto"/>
                        <w:bottom w:val="none" w:sz="0" w:space="0" w:color="auto"/>
                        <w:right w:val="none" w:sz="0" w:space="0" w:color="auto"/>
                      </w:divBdr>
                      <w:divsChild>
                        <w:div w:id="1599831856">
                          <w:marLeft w:val="0"/>
                          <w:marRight w:val="0"/>
                          <w:marTop w:val="0"/>
                          <w:marBottom w:val="0"/>
                          <w:divBdr>
                            <w:top w:val="none" w:sz="0" w:space="0" w:color="auto"/>
                            <w:left w:val="none" w:sz="0" w:space="0" w:color="auto"/>
                            <w:bottom w:val="none" w:sz="0" w:space="0" w:color="auto"/>
                            <w:right w:val="none" w:sz="0" w:space="0" w:color="auto"/>
                          </w:divBdr>
                        </w:div>
                      </w:divsChild>
                    </w:div>
                    <w:div w:id="1649046841">
                      <w:marLeft w:val="0"/>
                      <w:marRight w:val="0"/>
                      <w:marTop w:val="0"/>
                      <w:marBottom w:val="0"/>
                      <w:divBdr>
                        <w:top w:val="none" w:sz="0" w:space="0" w:color="auto"/>
                        <w:left w:val="none" w:sz="0" w:space="0" w:color="auto"/>
                        <w:bottom w:val="none" w:sz="0" w:space="0" w:color="auto"/>
                        <w:right w:val="none" w:sz="0" w:space="0" w:color="auto"/>
                      </w:divBdr>
                      <w:divsChild>
                        <w:div w:id="258834313">
                          <w:marLeft w:val="0"/>
                          <w:marRight w:val="0"/>
                          <w:marTop w:val="0"/>
                          <w:marBottom w:val="0"/>
                          <w:divBdr>
                            <w:top w:val="none" w:sz="0" w:space="0" w:color="auto"/>
                            <w:left w:val="none" w:sz="0" w:space="0" w:color="auto"/>
                            <w:bottom w:val="none" w:sz="0" w:space="0" w:color="auto"/>
                            <w:right w:val="none" w:sz="0" w:space="0" w:color="auto"/>
                          </w:divBdr>
                        </w:div>
                      </w:divsChild>
                    </w:div>
                    <w:div w:id="940844207">
                      <w:marLeft w:val="0"/>
                      <w:marRight w:val="0"/>
                      <w:marTop w:val="0"/>
                      <w:marBottom w:val="0"/>
                      <w:divBdr>
                        <w:top w:val="none" w:sz="0" w:space="0" w:color="auto"/>
                        <w:left w:val="none" w:sz="0" w:space="0" w:color="auto"/>
                        <w:bottom w:val="none" w:sz="0" w:space="0" w:color="auto"/>
                        <w:right w:val="none" w:sz="0" w:space="0" w:color="auto"/>
                      </w:divBdr>
                    </w:div>
                    <w:div w:id="1074277120">
                      <w:marLeft w:val="0"/>
                      <w:marRight w:val="0"/>
                      <w:marTop w:val="0"/>
                      <w:marBottom w:val="0"/>
                      <w:divBdr>
                        <w:top w:val="none" w:sz="0" w:space="0" w:color="auto"/>
                        <w:left w:val="none" w:sz="0" w:space="0" w:color="auto"/>
                        <w:bottom w:val="none" w:sz="0" w:space="0" w:color="auto"/>
                        <w:right w:val="none" w:sz="0" w:space="0" w:color="auto"/>
                      </w:divBdr>
                      <w:divsChild>
                        <w:div w:id="185730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914290">
          <w:marLeft w:val="0"/>
          <w:marRight w:val="0"/>
          <w:marTop w:val="0"/>
          <w:marBottom w:val="0"/>
          <w:divBdr>
            <w:top w:val="none" w:sz="0" w:space="0" w:color="auto"/>
            <w:left w:val="none" w:sz="0" w:space="0" w:color="auto"/>
            <w:bottom w:val="none" w:sz="0" w:space="0" w:color="auto"/>
            <w:right w:val="none" w:sz="0" w:space="0" w:color="auto"/>
          </w:divBdr>
          <w:divsChild>
            <w:div w:id="2104956616">
              <w:marLeft w:val="0"/>
              <w:marRight w:val="0"/>
              <w:marTop w:val="0"/>
              <w:marBottom w:val="0"/>
              <w:divBdr>
                <w:top w:val="none" w:sz="0" w:space="0" w:color="auto"/>
                <w:left w:val="none" w:sz="0" w:space="0" w:color="auto"/>
                <w:bottom w:val="none" w:sz="0" w:space="0" w:color="auto"/>
                <w:right w:val="none" w:sz="0" w:space="0" w:color="auto"/>
              </w:divBdr>
              <w:divsChild>
                <w:div w:id="1625772972">
                  <w:marLeft w:val="0"/>
                  <w:marRight w:val="0"/>
                  <w:marTop w:val="0"/>
                  <w:marBottom w:val="0"/>
                  <w:divBdr>
                    <w:top w:val="none" w:sz="0" w:space="0" w:color="auto"/>
                    <w:left w:val="none" w:sz="0" w:space="0" w:color="auto"/>
                    <w:bottom w:val="none" w:sz="0" w:space="0" w:color="auto"/>
                    <w:right w:val="none" w:sz="0" w:space="0" w:color="auto"/>
                  </w:divBdr>
                  <w:divsChild>
                    <w:div w:id="1111051672">
                      <w:marLeft w:val="0"/>
                      <w:marRight w:val="0"/>
                      <w:marTop w:val="0"/>
                      <w:marBottom w:val="0"/>
                      <w:divBdr>
                        <w:top w:val="none" w:sz="0" w:space="0" w:color="auto"/>
                        <w:left w:val="none" w:sz="0" w:space="0" w:color="auto"/>
                        <w:bottom w:val="none" w:sz="0" w:space="0" w:color="auto"/>
                        <w:right w:val="none" w:sz="0" w:space="0" w:color="auto"/>
                      </w:divBdr>
                      <w:divsChild>
                        <w:div w:id="1442535048">
                          <w:marLeft w:val="0"/>
                          <w:marRight w:val="0"/>
                          <w:marTop w:val="0"/>
                          <w:marBottom w:val="0"/>
                          <w:divBdr>
                            <w:top w:val="none" w:sz="0" w:space="0" w:color="auto"/>
                            <w:left w:val="none" w:sz="0" w:space="0" w:color="auto"/>
                            <w:bottom w:val="none" w:sz="0" w:space="0" w:color="auto"/>
                            <w:right w:val="none" w:sz="0" w:space="0" w:color="auto"/>
                          </w:divBdr>
                          <w:divsChild>
                            <w:div w:id="1556618981">
                              <w:marLeft w:val="0"/>
                              <w:marRight w:val="-750"/>
                              <w:marTop w:val="0"/>
                              <w:marBottom w:val="0"/>
                              <w:divBdr>
                                <w:top w:val="none" w:sz="0" w:space="0" w:color="auto"/>
                                <w:left w:val="none" w:sz="0" w:space="0" w:color="auto"/>
                                <w:bottom w:val="none" w:sz="0" w:space="0" w:color="auto"/>
                                <w:right w:val="none" w:sz="0" w:space="0" w:color="auto"/>
                              </w:divBdr>
                              <w:divsChild>
                                <w:div w:id="477303875">
                                  <w:marLeft w:val="0"/>
                                  <w:marRight w:val="0"/>
                                  <w:marTop w:val="0"/>
                                  <w:marBottom w:val="0"/>
                                  <w:divBdr>
                                    <w:top w:val="none" w:sz="0" w:space="0" w:color="auto"/>
                                    <w:left w:val="none" w:sz="0" w:space="0" w:color="auto"/>
                                    <w:bottom w:val="none" w:sz="0" w:space="0" w:color="auto"/>
                                    <w:right w:val="none" w:sz="0" w:space="0" w:color="auto"/>
                                  </w:divBdr>
                                  <w:divsChild>
                                    <w:div w:id="983847866">
                                      <w:marLeft w:val="0"/>
                                      <w:marRight w:val="0"/>
                                      <w:marTop w:val="0"/>
                                      <w:marBottom w:val="0"/>
                                      <w:divBdr>
                                        <w:top w:val="none" w:sz="0" w:space="0" w:color="auto"/>
                                        <w:left w:val="none" w:sz="0" w:space="0" w:color="auto"/>
                                        <w:bottom w:val="none" w:sz="0" w:space="0" w:color="auto"/>
                                        <w:right w:val="none" w:sz="0" w:space="0" w:color="auto"/>
                                      </w:divBdr>
                                      <w:divsChild>
                                        <w:div w:id="758987224">
                                          <w:marLeft w:val="0"/>
                                          <w:marRight w:val="0"/>
                                          <w:marTop w:val="0"/>
                                          <w:marBottom w:val="0"/>
                                          <w:divBdr>
                                            <w:top w:val="none" w:sz="0" w:space="0" w:color="auto"/>
                                            <w:left w:val="none" w:sz="0" w:space="0" w:color="auto"/>
                                            <w:bottom w:val="none" w:sz="0" w:space="0" w:color="auto"/>
                                            <w:right w:val="none" w:sz="0" w:space="0" w:color="auto"/>
                                          </w:divBdr>
                                          <w:divsChild>
                                            <w:div w:id="1098598736">
                                              <w:marLeft w:val="0"/>
                                              <w:marRight w:val="0"/>
                                              <w:marTop w:val="0"/>
                                              <w:marBottom w:val="0"/>
                                              <w:divBdr>
                                                <w:top w:val="none" w:sz="0" w:space="0" w:color="auto"/>
                                                <w:left w:val="none" w:sz="0" w:space="0" w:color="auto"/>
                                                <w:bottom w:val="none" w:sz="0" w:space="0" w:color="auto"/>
                                                <w:right w:val="none" w:sz="0" w:space="0" w:color="auto"/>
                                              </w:divBdr>
                                              <w:divsChild>
                                                <w:div w:id="267927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35282">
              <w:marLeft w:val="0"/>
              <w:marRight w:val="0"/>
              <w:marTop w:val="75"/>
              <w:marBottom w:val="0"/>
              <w:divBdr>
                <w:top w:val="none" w:sz="0" w:space="0" w:color="auto"/>
                <w:left w:val="none" w:sz="0" w:space="0" w:color="auto"/>
                <w:bottom w:val="none" w:sz="0" w:space="0" w:color="auto"/>
                <w:right w:val="none" w:sz="0" w:space="0" w:color="auto"/>
              </w:divBdr>
              <w:divsChild>
                <w:div w:id="253898175">
                  <w:marLeft w:val="0"/>
                  <w:marRight w:val="0"/>
                  <w:marTop w:val="0"/>
                  <w:marBottom w:val="0"/>
                  <w:divBdr>
                    <w:top w:val="none" w:sz="0" w:space="0" w:color="auto"/>
                    <w:left w:val="none" w:sz="0" w:space="0" w:color="auto"/>
                    <w:bottom w:val="none" w:sz="0" w:space="0" w:color="auto"/>
                    <w:right w:val="none" w:sz="0" w:space="0" w:color="auto"/>
                  </w:divBdr>
                  <w:divsChild>
                    <w:div w:id="1381779361">
                      <w:marLeft w:val="0"/>
                      <w:marRight w:val="0"/>
                      <w:marTop w:val="0"/>
                      <w:marBottom w:val="0"/>
                      <w:divBdr>
                        <w:top w:val="none" w:sz="0" w:space="0" w:color="auto"/>
                        <w:left w:val="none" w:sz="0" w:space="0" w:color="auto"/>
                        <w:bottom w:val="none" w:sz="0" w:space="0" w:color="auto"/>
                        <w:right w:val="none" w:sz="0" w:space="0" w:color="auto"/>
                      </w:divBdr>
                      <w:divsChild>
                        <w:div w:id="9864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307497">
          <w:marLeft w:val="0"/>
          <w:marRight w:val="0"/>
          <w:marTop w:val="0"/>
          <w:marBottom w:val="0"/>
          <w:divBdr>
            <w:top w:val="none" w:sz="0" w:space="0" w:color="auto"/>
            <w:left w:val="none" w:sz="0" w:space="0" w:color="auto"/>
            <w:bottom w:val="none" w:sz="0" w:space="0" w:color="auto"/>
            <w:right w:val="none" w:sz="0" w:space="0" w:color="auto"/>
          </w:divBdr>
          <w:divsChild>
            <w:div w:id="992874891">
              <w:marLeft w:val="0"/>
              <w:marRight w:val="0"/>
              <w:marTop w:val="0"/>
              <w:marBottom w:val="0"/>
              <w:divBdr>
                <w:top w:val="none" w:sz="0" w:space="0" w:color="auto"/>
                <w:left w:val="none" w:sz="0" w:space="0" w:color="auto"/>
                <w:bottom w:val="none" w:sz="0" w:space="0" w:color="auto"/>
                <w:right w:val="none" w:sz="0" w:space="0" w:color="auto"/>
              </w:divBdr>
              <w:divsChild>
                <w:div w:id="1530951813">
                  <w:marLeft w:val="0"/>
                  <w:marRight w:val="0"/>
                  <w:marTop w:val="0"/>
                  <w:marBottom w:val="0"/>
                  <w:divBdr>
                    <w:top w:val="none" w:sz="0" w:space="0" w:color="auto"/>
                    <w:left w:val="none" w:sz="0" w:space="0" w:color="auto"/>
                    <w:bottom w:val="none" w:sz="0" w:space="0" w:color="auto"/>
                    <w:right w:val="none" w:sz="0" w:space="0" w:color="auto"/>
                  </w:divBdr>
                  <w:divsChild>
                    <w:div w:id="1580820840">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840045569">
          <w:marLeft w:val="0"/>
          <w:marRight w:val="0"/>
          <w:marTop w:val="0"/>
          <w:marBottom w:val="0"/>
          <w:divBdr>
            <w:top w:val="none" w:sz="0" w:space="0" w:color="auto"/>
            <w:left w:val="none" w:sz="0" w:space="0" w:color="auto"/>
            <w:bottom w:val="none" w:sz="0" w:space="0" w:color="auto"/>
            <w:right w:val="none" w:sz="0" w:space="0" w:color="auto"/>
          </w:divBdr>
          <w:divsChild>
            <w:div w:id="1754351772">
              <w:marLeft w:val="0"/>
              <w:marRight w:val="0"/>
              <w:marTop w:val="0"/>
              <w:marBottom w:val="0"/>
              <w:divBdr>
                <w:top w:val="none" w:sz="0" w:space="0" w:color="auto"/>
                <w:left w:val="none" w:sz="0" w:space="0" w:color="auto"/>
                <w:bottom w:val="none" w:sz="0" w:space="0" w:color="auto"/>
                <w:right w:val="none" w:sz="0" w:space="0" w:color="auto"/>
              </w:divBdr>
              <w:divsChild>
                <w:div w:id="1354916470">
                  <w:marLeft w:val="0"/>
                  <w:marRight w:val="0"/>
                  <w:marTop w:val="0"/>
                  <w:marBottom w:val="0"/>
                  <w:divBdr>
                    <w:top w:val="none" w:sz="0" w:space="0" w:color="auto"/>
                    <w:left w:val="none" w:sz="0" w:space="0" w:color="auto"/>
                    <w:bottom w:val="none" w:sz="0" w:space="0" w:color="auto"/>
                    <w:right w:val="none" w:sz="0" w:space="0" w:color="auto"/>
                  </w:divBdr>
                  <w:divsChild>
                    <w:div w:id="12716944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306933553">
          <w:marLeft w:val="0"/>
          <w:marRight w:val="0"/>
          <w:marTop w:val="0"/>
          <w:marBottom w:val="0"/>
          <w:divBdr>
            <w:top w:val="none" w:sz="0" w:space="0" w:color="auto"/>
            <w:left w:val="none" w:sz="0" w:space="0" w:color="auto"/>
            <w:bottom w:val="none" w:sz="0" w:space="0" w:color="auto"/>
            <w:right w:val="none" w:sz="0" w:space="0" w:color="auto"/>
          </w:divBdr>
          <w:divsChild>
            <w:div w:id="760686814">
              <w:marLeft w:val="0"/>
              <w:marRight w:val="0"/>
              <w:marTop w:val="0"/>
              <w:marBottom w:val="0"/>
              <w:divBdr>
                <w:top w:val="none" w:sz="0" w:space="0" w:color="auto"/>
                <w:left w:val="none" w:sz="0" w:space="0" w:color="auto"/>
                <w:bottom w:val="none" w:sz="0" w:space="0" w:color="auto"/>
                <w:right w:val="none" w:sz="0" w:space="0" w:color="auto"/>
              </w:divBdr>
              <w:divsChild>
                <w:div w:id="1770927162">
                  <w:marLeft w:val="0"/>
                  <w:marRight w:val="0"/>
                  <w:marTop w:val="0"/>
                  <w:marBottom w:val="0"/>
                  <w:divBdr>
                    <w:top w:val="none" w:sz="0" w:space="0" w:color="auto"/>
                    <w:left w:val="none" w:sz="0" w:space="0" w:color="auto"/>
                    <w:bottom w:val="none" w:sz="0" w:space="0" w:color="auto"/>
                    <w:right w:val="none" w:sz="0" w:space="0" w:color="auto"/>
                  </w:divBdr>
                  <w:divsChild>
                    <w:div w:id="1861042603">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39890530">
          <w:marLeft w:val="0"/>
          <w:marRight w:val="0"/>
          <w:marTop w:val="0"/>
          <w:marBottom w:val="0"/>
          <w:divBdr>
            <w:top w:val="none" w:sz="0" w:space="0" w:color="auto"/>
            <w:left w:val="none" w:sz="0" w:space="0" w:color="auto"/>
            <w:bottom w:val="none" w:sz="0" w:space="0" w:color="auto"/>
            <w:right w:val="none" w:sz="0" w:space="0" w:color="auto"/>
          </w:divBdr>
          <w:divsChild>
            <w:div w:id="595939027">
              <w:marLeft w:val="0"/>
              <w:marRight w:val="0"/>
              <w:marTop w:val="0"/>
              <w:marBottom w:val="0"/>
              <w:divBdr>
                <w:top w:val="none" w:sz="0" w:space="0" w:color="auto"/>
                <w:left w:val="none" w:sz="0" w:space="0" w:color="auto"/>
                <w:bottom w:val="none" w:sz="0" w:space="0" w:color="auto"/>
                <w:right w:val="none" w:sz="0" w:space="0" w:color="auto"/>
              </w:divBdr>
              <w:divsChild>
                <w:div w:id="2063669110">
                  <w:marLeft w:val="0"/>
                  <w:marRight w:val="0"/>
                  <w:marTop w:val="0"/>
                  <w:marBottom w:val="0"/>
                  <w:divBdr>
                    <w:top w:val="none" w:sz="0" w:space="0" w:color="auto"/>
                    <w:left w:val="none" w:sz="0" w:space="0" w:color="auto"/>
                    <w:bottom w:val="none" w:sz="0" w:space="0" w:color="auto"/>
                    <w:right w:val="none" w:sz="0" w:space="0" w:color="auto"/>
                  </w:divBdr>
                  <w:divsChild>
                    <w:div w:id="140136418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619948340">
      <w:bodyDiv w:val="1"/>
      <w:marLeft w:val="0"/>
      <w:marRight w:val="0"/>
      <w:marTop w:val="0"/>
      <w:marBottom w:val="0"/>
      <w:divBdr>
        <w:top w:val="none" w:sz="0" w:space="0" w:color="auto"/>
        <w:left w:val="none" w:sz="0" w:space="0" w:color="auto"/>
        <w:bottom w:val="none" w:sz="0" w:space="0" w:color="auto"/>
        <w:right w:val="none" w:sz="0" w:space="0" w:color="auto"/>
      </w:divBdr>
    </w:div>
    <w:div w:id="1802065998">
      <w:bodyDiv w:val="1"/>
      <w:marLeft w:val="0"/>
      <w:marRight w:val="0"/>
      <w:marTop w:val="0"/>
      <w:marBottom w:val="0"/>
      <w:divBdr>
        <w:top w:val="none" w:sz="0" w:space="0" w:color="auto"/>
        <w:left w:val="none" w:sz="0" w:space="0" w:color="auto"/>
        <w:bottom w:val="none" w:sz="0" w:space="0" w:color="auto"/>
        <w:right w:val="none" w:sz="0" w:space="0" w:color="auto"/>
      </w:divBdr>
    </w:div>
    <w:div w:id="1964458754">
      <w:bodyDiv w:val="1"/>
      <w:marLeft w:val="0"/>
      <w:marRight w:val="0"/>
      <w:marTop w:val="0"/>
      <w:marBottom w:val="0"/>
      <w:divBdr>
        <w:top w:val="none" w:sz="0" w:space="0" w:color="auto"/>
        <w:left w:val="none" w:sz="0" w:space="0" w:color="auto"/>
        <w:bottom w:val="none" w:sz="0" w:space="0" w:color="auto"/>
        <w:right w:val="none" w:sz="0" w:space="0" w:color="auto"/>
      </w:divBdr>
      <w:divsChild>
        <w:div w:id="284893044">
          <w:marLeft w:val="0"/>
          <w:marRight w:val="0"/>
          <w:marTop w:val="0"/>
          <w:marBottom w:val="0"/>
          <w:divBdr>
            <w:top w:val="none" w:sz="0" w:space="0" w:color="auto"/>
            <w:left w:val="none" w:sz="0" w:space="0" w:color="auto"/>
            <w:bottom w:val="none" w:sz="0" w:space="0" w:color="auto"/>
            <w:right w:val="none" w:sz="0" w:space="0" w:color="auto"/>
          </w:divBdr>
          <w:divsChild>
            <w:div w:id="344481455">
              <w:marLeft w:val="0"/>
              <w:marRight w:val="0"/>
              <w:marTop w:val="0"/>
              <w:marBottom w:val="0"/>
              <w:divBdr>
                <w:top w:val="none" w:sz="0" w:space="0" w:color="auto"/>
                <w:left w:val="none" w:sz="0" w:space="0" w:color="auto"/>
                <w:bottom w:val="none" w:sz="0" w:space="0" w:color="auto"/>
                <w:right w:val="none" w:sz="0" w:space="0" w:color="auto"/>
              </w:divBdr>
              <w:divsChild>
                <w:div w:id="896432844">
                  <w:marLeft w:val="0"/>
                  <w:marRight w:val="0"/>
                  <w:marTop w:val="0"/>
                  <w:marBottom w:val="0"/>
                  <w:divBdr>
                    <w:top w:val="none" w:sz="0" w:space="0" w:color="auto"/>
                    <w:left w:val="none" w:sz="0" w:space="0" w:color="auto"/>
                    <w:bottom w:val="none" w:sz="0" w:space="0" w:color="auto"/>
                    <w:right w:val="none" w:sz="0" w:space="0" w:color="auto"/>
                  </w:divBdr>
                  <w:divsChild>
                    <w:div w:id="827592089">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386296189">
          <w:marLeft w:val="0"/>
          <w:marRight w:val="0"/>
          <w:marTop w:val="0"/>
          <w:marBottom w:val="0"/>
          <w:divBdr>
            <w:top w:val="none" w:sz="0" w:space="0" w:color="auto"/>
            <w:left w:val="none" w:sz="0" w:space="0" w:color="auto"/>
            <w:bottom w:val="none" w:sz="0" w:space="0" w:color="auto"/>
            <w:right w:val="none" w:sz="0" w:space="0" w:color="auto"/>
          </w:divBdr>
          <w:divsChild>
            <w:div w:id="468669733">
              <w:marLeft w:val="0"/>
              <w:marRight w:val="0"/>
              <w:marTop w:val="0"/>
              <w:marBottom w:val="0"/>
              <w:divBdr>
                <w:top w:val="none" w:sz="0" w:space="0" w:color="auto"/>
                <w:left w:val="none" w:sz="0" w:space="0" w:color="auto"/>
                <w:bottom w:val="none" w:sz="0" w:space="0" w:color="auto"/>
                <w:right w:val="none" w:sz="0" w:space="0" w:color="auto"/>
              </w:divBdr>
              <w:divsChild>
                <w:div w:id="512647082">
                  <w:marLeft w:val="0"/>
                  <w:marRight w:val="0"/>
                  <w:marTop w:val="0"/>
                  <w:marBottom w:val="0"/>
                  <w:divBdr>
                    <w:top w:val="none" w:sz="0" w:space="0" w:color="auto"/>
                    <w:left w:val="none" w:sz="0" w:space="0" w:color="auto"/>
                    <w:bottom w:val="none" w:sz="0" w:space="0" w:color="auto"/>
                    <w:right w:val="none" w:sz="0" w:space="0" w:color="auto"/>
                  </w:divBdr>
                  <w:divsChild>
                    <w:div w:id="1123303292">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doi.org/https:/doi.org/10.1016/j.neucom.2021.07.102"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microsoft.com/office/2016/09/relationships/commentsIds" Target="commentsIds.xml"/><Relationship Id="rId12" Type="http://schemas.openxmlformats.org/officeDocument/2006/relationships/hyperlink" Target="https://doi.org/10.1038/s42003-017-0006-2"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oi.org/https:/doi.org/10.1002/pro.4205" TargetMode="External"/><Relationship Id="rId24" Type="http://schemas.openxmlformats.org/officeDocument/2006/relationships/image" Target="media/image10.png"/><Relationship Id="rId5" Type="http://schemas.openxmlformats.org/officeDocument/2006/relationships/comments" Target="comments.xml"/><Relationship Id="rId15" Type="http://schemas.openxmlformats.org/officeDocument/2006/relationships/hyperlink" Target="https://scikit-learn.org/stable/supervised_learning.html"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https://doi.org/10.1093/protein/2.2.93"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sciencedirect.com/science/article/pii/S2667318522000058" TargetMode="External"/><Relationship Id="rId14" Type="http://schemas.openxmlformats.org/officeDocument/2006/relationships/image" Target="media/image1.png"/><Relationship Id="rId22" Type="http://schemas.openxmlformats.org/officeDocument/2006/relationships/image" Target="media/image8.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19</Pages>
  <Words>4360</Words>
  <Characters>24855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Adam</dc:creator>
  <cp:keywords/>
  <dc:description/>
  <cp:lastModifiedBy>Lee, Adam</cp:lastModifiedBy>
  <cp:revision>18</cp:revision>
  <dcterms:created xsi:type="dcterms:W3CDTF">2024-03-13T11:36:00Z</dcterms:created>
  <dcterms:modified xsi:type="dcterms:W3CDTF">2024-03-13T14:43:00Z</dcterms:modified>
</cp:coreProperties>
</file>